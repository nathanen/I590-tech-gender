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commentRangeStart w:id="0"/>
      <w:commentRangeStart w:id="1"/>
      <w:commentRangeStart w:id="2"/>
      <w:commentRangeStart w:id="3"/>
      <w:commentRangeStart w:id="4"/>
      <w:r w:rsidDel="00000000" w:rsidR="00000000" w:rsidRPr="00000000">
        <w:rPr>
          <w:rtl w:val="0"/>
        </w:rPr>
        <w:t xml:space="preserve">This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list is inspired by a </w:t>
      </w:r>
      <w:hyperlink r:id="rId6">
        <w:r w:rsidDel="00000000" w:rsidR="00000000" w:rsidRPr="00000000">
          <w:rPr>
            <w:color w:val="1155cc"/>
            <w:u w:val="single"/>
            <w:rtl w:val="0"/>
          </w:rPr>
          <w:t xml:space="preserve">thread</w:t>
        </w:r>
      </w:hyperlink>
      <w:r w:rsidDel="00000000" w:rsidR="00000000" w:rsidRPr="00000000">
        <w:rPr>
          <w:rtl w:val="0"/>
        </w:rPr>
        <w:t xml:space="preserve"> started by Siva Vaidhyanathan and a </w:t>
      </w:r>
      <w:hyperlink r:id="rId7">
        <w:r w:rsidDel="00000000" w:rsidR="00000000" w:rsidRPr="00000000">
          <w:rPr>
            <w:color w:val="1155cc"/>
            <w:u w:val="single"/>
            <w:rtl w:val="0"/>
          </w:rPr>
          <w:t xml:space="preserve">letter</w:t>
        </w:r>
      </w:hyperlink>
      <w:r w:rsidDel="00000000" w:rsidR="00000000" w:rsidRPr="00000000">
        <w:rPr>
          <w:rtl w:val="0"/>
        </w:rPr>
        <w:t xml:space="preserve"> written by Gabriella </w:t>
      </w:r>
      <w:r w:rsidDel="00000000" w:rsidR="00000000" w:rsidRPr="00000000">
        <w:rPr>
          <w:rtl w:val="0"/>
        </w:rPr>
        <w:t xml:space="preserve">Coleman</w:t>
      </w:r>
      <w:r w:rsidDel="00000000" w:rsidR="00000000" w:rsidRPr="00000000">
        <w:rPr>
          <w:rtl w:val="0"/>
        </w:rPr>
        <w:t xml:space="preserve"> in reaction </w:t>
      </w:r>
      <w:r w:rsidDel="00000000" w:rsidR="00000000" w:rsidRPr="00000000">
        <w:rPr>
          <w:rtl w:val="0"/>
        </w:rPr>
        <w:t xml:space="preserve">to</w:t>
      </w:r>
      <w:r w:rsidDel="00000000" w:rsidR="00000000" w:rsidRPr="00000000">
        <w:rPr>
          <w:rtl w:val="0"/>
        </w:rPr>
        <w:t xml:space="preserve"> the </w:t>
      </w:r>
      <w:r w:rsidDel="00000000" w:rsidR="00000000" w:rsidRPr="00000000">
        <w:rPr>
          <w:i w:val="1"/>
          <w:rtl w:val="0"/>
        </w:rPr>
        <w:t xml:space="preserve">Los Angeles Review of Books</w:t>
      </w:r>
      <w:r w:rsidDel="00000000" w:rsidR="00000000" w:rsidRPr="00000000">
        <w:rPr>
          <w:rtl w:val="0"/>
        </w:rPr>
        <w:t xml:space="preserve">’ </w:t>
      </w:r>
      <w:hyperlink r:id="rId8">
        <w:r w:rsidDel="00000000" w:rsidR="00000000" w:rsidRPr="00000000">
          <w:rPr>
            <w:color w:val="1155cc"/>
            <w:u w:val="single"/>
            <w:rtl w:val="0"/>
          </w:rPr>
          <w:t xml:space="preserve">latest digital edition</w:t>
        </w:r>
      </w:hyperlink>
      <w:r w:rsidDel="00000000" w:rsidR="00000000" w:rsidRPr="00000000">
        <w:rPr>
          <w:rtl w:val="0"/>
        </w:rPr>
        <w:t xml:space="preserve">, which includes 14 chapters, only one of which was written by a woman (two men wrote two chapters, even).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Twitter</w:t>
      </w:r>
      <w:r w:rsidDel="00000000" w:rsidR="00000000" w:rsidRPr="00000000">
        <w:rPr>
          <w:rtl w:val="0"/>
        </w:rPr>
        <w:t xml:space="preserve"> thread quickly brought forth more than 300 names of women and gender non-conforming scholars, researchers, activists, writers, and speakers, around half of whom have published books or book chapters. We ventured to create a list of all of the books published by individuals on this Twitter list, to demonstrate that not only are there many qualified women and gender non-conforming scholars, but that their work is indeed visible!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recognize, of course, that many of the individuals on this list have created notable works that are not in book form (and that we may have missed some books). We also know that there are many others doing important work that we have missed on this list. We are only two people, but we encourage you to add links to books, articles and other works...oh, and feel free to #</w:t>
      </w:r>
      <w:hyperlink r:id="rId9">
        <w:r w:rsidDel="00000000" w:rsidR="00000000" w:rsidRPr="00000000">
          <w:rPr>
            <w:color w:val="1155cc"/>
            <w:u w:val="single"/>
            <w:rtl w:val="0"/>
          </w:rPr>
          <w:t xml:space="preserve">SuggestAScholar</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P.s. The document is comment-only to prevent vandalism. The comment/suggestion feature works, however, and we’ll integrate things quickly. </w:t>
      </w:r>
      <w:r w:rsidDel="00000000" w:rsidR="00000000" w:rsidRPr="00000000">
        <w:rPr>
          <w:b w:val="1"/>
          <w:rtl w:val="0"/>
        </w:rPr>
        <w:t xml:space="preserve">If you would like to help edit the document (add names, clean up sections, etc) please </w:t>
      </w:r>
      <w:r w:rsidDel="00000000" w:rsidR="00000000" w:rsidRPr="00000000">
        <w:rPr>
          <w:b w:val="1"/>
          <w:rtl w:val="0"/>
        </w:rPr>
        <w:t xml:space="preserve">leave a comment to that end!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[Update: Sarah T. Roberts (@ubiquity75) made the great suggestion to add areas of expertise to make this list more usable for press - I’ll try to do some of this work myself later this afternoon, but would love help on this. There has also been a suggestion to organize and then expand this list to include more global, non-US scholars, which we fully support!]</w:t>
      </w:r>
    </w:p>
    <w:p w:rsidR="00000000" w:rsidDel="00000000" w:rsidP="00000000" w:rsidRDefault="00000000" w:rsidRPr="00000000">
      <w:pPr>
        <w:contextualSpacing w:val="0"/>
        <w:rPr>
          <w:strike w:val="1"/>
        </w:rPr>
      </w:pPr>
      <w:r w:rsidDel="00000000" w:rsidR="00000000" w:rsidRPr="00000000">
        <w:rPr>
          <w:rtl w:val="0"/>
        </w:rPr>
      </w:r>
    </w:p>
    <w:p w:rsidR="00000000" w:rsidDel="00000000" w:rsidP="00000000" w:rsidRDefault="00000000" w:rsidRPr="00000000">
      <w:pPr>
        <w:contextualSpacing w:val="0"/>
        <w:rPr>
          <w:strike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@zephoria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t>
      </w:r>
      <w:r w:rsidDel="00000000" w:rsidR="00000000" w:rsidRPr="00000000">
        <w:rPr>
          <w:rtl w:val="0"/>
        </w:rPr>
        <w:t xml:space="preserve">nancybaym</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@biellacoleman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@juliaticona1</w:t>
      </w:r>
      <w:ins w:author="Laila Shereen" w:id="1" w:date="2017-10-03T10:30:02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@meredithdclark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@tressiemcphd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@jessieNYC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@iajunwa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@blackfeministMB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@kishonnagray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@lanalana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@daniellecitron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@alicetiara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@zeynep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@audreywatters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@sareetaamrute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@safiyanoble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@wewatchwatchers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@jilliancyork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@klonick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@kcoyer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@katecrawford</w:t>
      </w:r>
    </w:p>
    <w:p w:rsidR="00000000" w:rsidDel="00000000" w:rsidP="00000000" w:rsidRDefault="00000000" w:rsidRPr="00000000">
      <w:pPr>
        <w:numPr>
          <w:ilvl w:val="0"/>
          <w:numId w:val="1"/>
        </w:numPr>
        <w:ind w:left="720" w:hanging="360"/>
        <w:contextualSpacing w:val="1"/>
        <w:rPr/>
      </w:pPr>
      <w:hyperlink r:id="rId10">
        <w:r w:rsidDel="00000000" w:rsidR="00000000" w:rsidRPr="00000000">
          <w:rPr>
            <w:color w:val="1155cc"/>
            <w:u w:val="single"/>
            <w:rtl w:val="0"/>
          </w:rPr>
          <w:t xml:space="preserve">@carolinesinders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11">
        <w:r w:rsidDel="00000000" w:rsidR="00000000" w:rsidRPr="00000000">
          <w:rPr>
            <w:color w:val="1155cc"/>
            <w:u w:val="single"/>
            <w:rtl w:val="0"/>
          </w:rPr>
          <w:t xml:space="preserve">@mayameme</w:t>
        </w:r>
      </w:hyperlink>
      <w:r w:rsidDel="00000000" w:rsidR="00000000" w:rsidRPr="00000000">
        <w:rPr>
          <w:rtl w:val="0"/>
        </w:rPr>
        <w:t xml:space="preserve"> - Autonomy, accountability, machine learning, “ethics”, driverless cars.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@JoyMLRankin - history of computing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@lnakamur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@synthesiastica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@Jodi7768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@feraldata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@scrawford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@lauradenardis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@bethnoveck</w:t>
      </w:r>
    </w:p>
    <w:p w:rsidR="00000000" w:rsidDel="00000000" w:rsidP="00000000" w:rsidRDefault="00000000" w:rsidRPr="00000000">
      <w:pPr>
        <w:numPr>
          <w:ilvl w:val="0"/>
          <w:numId w:val="1"/>
        </w:numPr>
        <w:ind w:left="720" w:hanging="360"/>
        <w:contextualSpacing w:val="1"/>
        <w:rPr>
          <w:highlight w:val="white"/>
        </w:rPr>
      </w:pPr>
      <w:hyperlink r:id="rId12">
        <w:r w:rsidDel="00000000" w:rsidR="00000000" w:rsidRPr="00000000">
          <w:rPr>
            <w:color w:val="040505"/>
            <w:highlight w:val="white"/>
            <w:rtl w:val="0"/>
          </w:rPr>
          <w:t xml:space="preserve">@mathbabedotorg</w:t>
        </w:r>
      </w:hyperlink>
      <w:hyperlink r:id="rId13">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14">
        <w:r w:rsidDel="00000000" w:rsidR="00000000" w:rsidRPr="00000000">
          <w:rPr>
            <w:color w:val="040505"/>
            <w:highlight w:val="white"/>
            <w:rtl w:val="0"/>
          </w:rPr>
          <w:t xml:space="preserve">@ameliaabreu</w:t>
        </w:r>
      </w:hyperlink>
      <w:hyperlink r:id="rId15">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16">
        <w:r w:rsidDel="00000000" w:rsidR="00000000" w:rsidRPr="00000000">
          <w:rPr>
            <w:color w:val="040505"/>
            <w:highlight w:val="white"/>
            <w:rtl w:val="0"/>
          </w:rPr>
          <w:t xml:space="preserve">@ashedryden</w:t>
        </w:r>
      </w:hyperlink>
      <w:hyperlink r:id="rId17">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18">
        <w:r w:rsidDel="00000000" w:rsidR="00000000" w:rsidRPr="00000000">
          <w:rPr>
            <w:color w:val="040505"/>
            <w:highlight w:val="white"/>
            <w:rtl w:val="0"/>
          </w:rPr>
          <w:t xml:space="preserve">@recompilermag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@wphillips49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@bostonjoan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@katemiltner</w:t>
      </w:r>
    </w:p>
    <w:p w:rsidR="00000000" w:rsidDel="00000000" w:rsidP="00000000" w:rsidRDefault="00000000" w:rsidRPr="00000000">
      <w:pPr>
        <w:numPr>
          <w:ilvl w:val="0"/>
          <w:numId w:val="1"/>
        </w:numPr>
        <w:ind w:left="720" w:hanging="360"/>
        <w:contextualSpacing w:val="1"/>
        <w:rPr>
          <w:highlight w:val="white"/>
        </w:rPr>
      </w:pPr>
      <w:hyperlink r:id="rId19">
        <w:r w:rsidDel="00000000" w:rsidR="00000000" w:rsidRPr="00000000">
          <w:rPr>
            <w:color w:val="040505"/>
            <w:highlight w:val="white"/>
            <w:rtl w:val="0"/>
          </w:rPr>
          <w:t xml:space="preserve">@OddLetters</w:t>
        </w:r>
      </w:hyperlink>
      <w:hyperlink r:id="rId20">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21">
        <w:r w:rsidDel="00000000" w:rsidR="00000000" w:rsidRPr="00000000">
          <w:rPr>
            <w:color w:val="040505"/>
            <w:highlight w:val="white"/>
            <w:rtl w:val="0"/>
          </w:rPr>
          <w:t xml:space="preserve">@astradisastra</w:t>
        </w:r>
      </w:hyperlink>
      <w:hyperlink r:id="rId22">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23">
        <w:r w:rsidDel="00000000" w:rsidR="00000000" w:rsidRPr="00000000">
          <w:rPr>
            <w:color w:val="040505"/>
            <w:highlight w:val="white"/>
            <w:rtl w:val="0"/>
          </w:rPr>
          <w:t xml:space="preserve">@ubiquity75</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24">
        <w:r w:rsidDel="00000000" w:rsidR="00000000" w:rsidRPr="00000000">
          <w:rPr>
            <w:color w:val="040505"/>
            <w:highlight w:val="white"/>
            <w:rtl w:val="0"/>
          </w:rPr>
          <w:t xml:space="preserve">@jlbeyer</w:t>
        </w:r>
      </w:hyperlink>
      <w:hyperlink r:id="rId25">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26">
        <w:r w:rsidDel="00000000" w:rsidR="00000000" w:rsidRPr="00000000">
          <w:rPr>
            <w:color w:val="040505"/>
            <w:highlight w:val="white"/>
            <w:rtl w:val="0"/>
          </w:rPr>
          <w:t xml:space="preserve">@emilybell</w:t>
        </w:r>
      </w:hyperlink>
      <w:hyperlink r:id="rId27">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28">
        <w:r w:rsidDel="00000000" w:rsidR="00000000" w:rsidRPr="00000000">
          <w:rPr>
            <w:rtl w:val="0"/>
          </w:rPr>
          <w:t xml:space="preserve">@kilolo_</w:t>
        </w:r>
      </w:hyperlink>
      <w:hyperlink r:id="rId2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30">
        <w:r w:rsidDel="00000000" w:rsidR="00000000" w:rsidRPr="00000000">
          <w:rPr>
            <w:rtl w:val="0"/>
          </w:rPr>
          <w:t xml:space="preserve">@ameellio</w:t>
        </w:r>
      </w:hyperlink>
      <w:hyperlink r:id="rId3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32">
        <w:r w:rsidDel="00000000" w:rsidR="00000000" w:rsidRPr="00000000">
          <w:rPr>
            <w:rtl w:val="0"/>
          </w:rPr>
          <w:t xml:space="preserve">@triciawang</w:t>
        </w:r>
      </w:hyperlink>
      <w:hyperlink r:id="rId3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34">
        <w:r w:rsidDel="00000000" w:rsidR="00000000" w:rsidRPr="00000000">
          <w:rPr>
            <w:rtl w:val="0"/>
          </w:rPr>
          <w:t xml:space="preserve">@jacquefeld</w:t>
        </w:r>
      </w:hyperlink>
      <w:hyperlink r:id="rId3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@marylgray</w:t>
      </w:r>
    </w:p>
    <w:p w:rsidR="00000000" w:rsidDel="00000000" w:rsidP="00000000" w:rsidRDefault="00000000" w:rsidRPr="00000000">
      <w:pPr>
        <w:numPr>
          <w:ilvl w:val="0"/>
          <w:numId w:val="1"/>
        </w:numPr>
        <w:ind w:left="720" w:hanging="360"/>
        <w:contextualSpacing w:val="1"/>
        <w:rPr/>
      </w:pPr>
      <w:hyperlink r:id="rId36">
        <w:r w:rsidDel="00000000" w:rsidR="00000000" w:rsidRPr="00000000">
          <w:rPr>
            <w:rtl w:val="0"/>
          </w:rPr>
          <w:t xml:space="preserve">@annliffey</w:t>
        </w:r>
      </w:hyperlink>
      <w:hyperlink r:id="rId3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@merylalper</w:t>
      </w:r>
      <w:r w:rsidDel="00000000" w:rsidR="00000000" w:rsidRPr="00000000">
        <w:rPr>
          <w:rtl w:val="0"/>
        </w:rPr>
        <w:t xml:space="preserve"> - tech and disability, esp families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38">
        <w:r w:rsidDel="00000000" w:rsidR="00000000" w:rsidRPr="00000000">
          <w:rPr>
            <w:rtl w:val="0"/>
          </w:rPr>
          <w:t xml:space="preserve">@stoopt</w:t>
        </w:r>
      </w:hyperlink>
      <w:hyperlink r:id="rId3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40">
        <w:r w:rsidDel="00000000" w:rsidR="00000000" w:rsidRPr="00000000">
          <w:rPr>
            <w:rtl w:val="0"/>
          </w:rPr>
          <w:t xml:space="preserve">@Jenny_L_Davis</w:t>
        </w:r>
      </w:hyperlink>
      <w:r w:rsidDel="00000000" w:rsidR="00000000" w:rsidRPr="00000000">
        <w:rPr>
          <w:rtl w:val="0"/>
        </w:rPr>
        <w:t xml:space="preserve">-</w:t>
      </w:r>
      <w:hyperlink r:id="rId41">
        <w:r w:rsidDel="00000000" w:rsidR="00000000" w:rsidRPr="00000000">
          <w:rPr>
            <w:rtl w:val="0"/>
          </w:rPr>
          <w:t xml:space="preserve">I</w:t>
        </w:r>
      </w:hyperlink>
      <w:r w:rsidDel="00000000" w:rsidR="00000000" w:rsidRPr="00000000">
        <w:rPr>
          <w:rtl w:val="0"/>
        </w:rPr>
        <w:t xml:space="preserve">d</w:t>
      </w:r>
      <w:hyperlink r:id="rId42">
        <w:r w:rsidDel="00000000" w:rsidR="00000000" w:rsidRPr="00000000">
          <w:rPr>
            <w:rtl w:val="0"/>
          </w:rPr>
          <w:t xml:space="preserve">e</w:t>
        </w:r>
      </w:hyperlink>
      <w:r w:rsidDel="00000000" w:rsidR="00000000" w:rsidRPr="00000000">
        <w:rPr>
          <w:rtl w:val="0"/>
        </w:rPr>
        <w:t xml:space="preserve">n</w:t>
      </w:r>
      <w:hyperlink r:id="rId43">
        <w:r w:rsidDel="00000000" w:rsidR="00000000" w:rsidRPr="00000000">
          <w:rPr>
            <w:rtl w:val="0"/>
          </w:rPr>
          <w:t xml:space="preserve">t</w:t>
        </w:r>
      </w:hyperlink>
      <w:r w:rsidDel="00000000" w:rsidR="00000000" w:rsidRPr="00000000">
        <w:rPr>
          <w:rtl w:val="0"/>
        </w:rPr>
        <w:t xml:space="preserve">i</w:t>
      </w:r>
      <w:hyperlink r:id="rId44">
        <w:r w:rsidDel="00000000" w:rsidR="00000000" w:rsidRPr="00000000">
          <w:rPr>
            <w:rtl w:val="0"/>
          </w:rPr>
          <w:t xml:space="preserve">t</w:t>
        </w:r>
      </w:hyperlink>
      <w:r w:rsidDel="00000000" w:rsidR="00000000" w:rsidRPr="00000000">
        <w:rPr>
          <w:rtl w:val="0"/>
        </w:rPr>
        <w:t xml:space="preserve">y</w:t>
      </w:r>
      <w:hyperlink r:id="rId45">
        <w:r w:rsidDel="00000000" w:rsidR="00000000" w:rsidRPr="00000000">
          <w:rPr>
            <w:rtl w:val="0"/>
          </w:rPr>
          <w:t xml:space="preserve">,</w:t>
        </w:r>
      </w:hyperlink>
      <w:r w:rsidDel="00000000" w:rsidR="00000000" w:rsidRPr="00000000">
        <w:rPr>
          <w:rtl w:val="0"/>
        </w:rPr>
        <w:t xml:space="preserve"> </w:t>
      </w:r>
      <w:hyperlink r:id="rId46">
        <w:r w:rsidDel="00000000" w:rsidR="00000000" w:rsidRPr="00000000">
          <w:rPr>
            <w:rtl w:val="0"/>
          </w:rPr>
          <w:t xml:space="preserve">t</w:t>
        </w:r>
      </w:hyperlink>
      <w:r w:rsidDel="00000000" w:rsidR="00000000" w:rsidRPr="00000000">
        <w:rPr>
          <w:rtl w:val="0"/>
        </w:rPr>
        <w:t xml:space="preserve">e</w:t>
      </w:r>
      <w:hyperlink r:id="rId47">
        <w:r w:rsidDel="00000000" w:rsidR="00000000" w:rsidRPr="00000000">
          <w:rPr>
            <w:rtl w:val="0"/>
          </w:rPr>
          <w:t xml:space="preserve">c</w:t>
        </w:r>
      </w:hyperlink>
      <w:r w:rsidDel="00000000" w:rsidR="00000000" w:rsidRPr="00000000">
        <w:rPr>
          <w:rtl w:val="0"/>
        </w:rPr>
        <w:t xml:space="preserve">h</w:t>
      </w:r>
      <w:hyperlink r:id="rId48">
        <w:r w:rsidDel="00000000" w:rsidR="00000000" w:rsidRPr="00000000">
          <w:rPr>
            <w:rtl w:val="0"/>
          </w:rPr>
          <w:t xml:space="preserve">n</w:t>
        </w:r>
      </w:hyperlink>
      <w:r w:rsidDel="00000000" w:rsidR="00000000" w:rsidRPr="00000000">
        <w:rPr>
          <w:rtl w:val="0"/>
        </w:rPr>
        <w:t xml:space="preserve">o</w:t>
      </w:r>
      <w:hyperlink r:id="rId49">
        <w:r w:rsidDel="00000000" w:rsidR="00000000" w:rsidRPr="00000000">
          <w:rPr>
            <w:rtl w:val="0"/>
          </w:rPr>
          <w:t xml:space="preserve">l</w:t>
        </w:r>
      </w:hyperlink>
      <w:r w:rsidDel="00000000" w:rsidR="00000000" w:rsidRPr="00000000">
        <w:rPr>
          <w:rtl w:val="0"/>
        </w:rPr>
        <w:t xml:space="preserve">o</w:t>
      </w:r>
      <w:hyperlink r:id="rId50">
        <w:r w:rsidDel="00000000" w:rsidR="00000000" w:rsidRPr="00000000">
          <w:rPr>
            <w:rtl w:val="0"/>
          </w:rPr>
          <w:t xml:space="preserve">g</w:t>
        </w:r>
      </w:hyperlink>
      <w:r w:rsidDel="00000000" w:rsidR="00000000" w:rsidRPr="00000000">
        <w:rPr>
          <w:rtl w:val="0"/>
        </w:rPr>
        <w:t xml:space="preserve">i</w:t>
      </w:r>
      <w:hyperlink r:id="rId51">
        <w:r w:rsidDel="00000000" w:rsidR="00000000" w:rsidRPr="00000000">
          <w:rPr>
            <w:rtl w:val="0"/>
          </w:rPr>
          <w:t xml:space="preserve">c</w:t>
        </w:r>
      </w:hyperlink>
      <w:r w:rsidDel="00000000" w:rsidR="00000000" w:rsidRPr="00000000">
        <w:rPr>
          <w:rtl w:val="0"/>
        </w:rPr>
        <w:t xml:space="preserve">a</w:t>
      </w:r>
      <w:hyperlink r:id="rId52">
        <w:r w:rsidDel="00000000" w:rsidR="00000000" w:rsidRPr="00000000">
          <w:rPr>
            <w:rtl w:val="0"/>
          </w:rPr>
          <w:t xml:space="preserve">l</w:t>
        </w:r>
      </w:hyperlink>
      <w:r w:rsidDel="00000000" w:rsidR="00000000" w:rsidRPr="00000000">
        <w:rPr>
          <w:rtl w:val="0"/>
        </w:rPr>
        <w:t xml:space="preserve"> </w:t>
      </w:r>
      <w:hyperlink r:id="rId53">
        <w:r w:rsidDel="00000000" w:rsidR="00000000" w:rsidRPr="00000000">
          <w:rPr>
            <w:rtl w:val="0"/>
          </w:rPr>
          <w:t xml:space="preserve">a</w:t>
        </w:r>
      </w:hyperlink>
      <w:r w:rsidDel="00000000" w:rsidR="00000000" w:rsidRPr="00000000">
        <w:rPr>
          <w:rtl w:val="0"/>
        </w:rPr>
        <w:t xml:space="preserve">f</w:t>
      </w:r>
      <w:hyperlink r:id="rId54">
        <w:r w:rsidDel="00000000" w:rsidR="00000000" w:rsidRPr="00000000">
          <w:rPr>
            <w:rtl w:val="0"/>
          </w:rPr>
          <w:t xml:space="preserve">f</w:t>
        </w:r>
      </w:hyperlink>
      <w:r w:rsidDel="00000000" w:rsidR="00000000" w:rsidRPr="00000000">
        <w:rPr>
          <w:rtl w:val="0"/>
        </w:rPr>
        <w:t xml:space="preserve">o</w:t>
      </w:r>
      <w:hyperlink r:id="rId55">
        <w:r w:rsidDel="00000000" w:rsidR="00000000" w:rsidRPr="00000000">
          <w:rPr>
            <w:rtl w:val="0"/>
          </w:rPr>
          <w:t xml:space="preserve">r</w:t>
        </w:r>
      </w:hyperlink>
      <w:r w:rsidDel="00000000" w:rsidR="00000000" w:rsidRPr="00000000">
        <w:rPr>
          <w:rtl w:val="0"/>
        </w:rPr>
        <w:t xml:space="preserve">d</w:t>
      </w:r>
      <w:hyperlink r:id="rId56">
        <w:r w:rsidDel="00000000" w:rsidR="00000000" w:rsidRPr="00000000">
          <w:rPr>
            <w:rtl w:val="0"/>
          </w:rPr>
          <w:t xml:space="preserve">a</w:t>
        </w:r>
      </w:hyperlink>
      <w:r w:rsidDel="00000000" w:rsidR="00000000" w:rsidRPr="00000000">
        <w:rPr>
          <w:rtl w:val="0"/>
        </w:rPr>
        <w:t xml:space="preserve">n</w:t>
      </w:r>
      <w:hyperlink r:id="rId57">
        <w:r w:rsidDel="00000000" w:rsidR="00000000" w:rsidRPr="00000000">
          <w:rPr>
            <w:rtl w:val="0"/>
          </w:rPr>
          <w:t xml:space="preserve">c</w:t>
        </w:r>
      </w:hyperlink>
      <w:r w:rsidDel="00000000" w:rsidR="00000000" w:rsidRPr="00000000">
        <w:rPr>
          <w:rtl w:val="0"/>
        </w:rPr>
        <w:t xml:space="preserve">e</w:t>
      </w:r>
      <w:hyperlink r:id="rId58">
        <w:r w:rsidDel="00000000" w:rsidR="00000000" w:rsidRPr="00000000">
          <w:rPr>
            <w:rtl w:val="0"/>
          </w:rPr>
          <w:t xml:space="preserve">s</w:t>
        </w:r>
      </w:hyperlink>
      <w:r w:rsidDel="00000000" w:rsidR="00000000" w:rsidRPr="00000000">
        <w:rPr>
          <w:rtl w:val="0"/>
        </w:rPr>
        <w:t xml:space="preserve">,</w:t>
      </w:r>
      <w:hyperlink r:id="rId59">
        <w:r w:rsidDel="00000000" w:rsidR="00000000" w:rsidRPr="00000000">
          <w:rPr>
            <w:rtl w:val="0"/>
          </w:rPr>
          <w:t xml:space="preserve"> </w:t>
        </w:r>
      </w:hyperlink>
      <w:r w:rsidDel="00000000" w:rsidR="00000000" w:rsidRPr="00000000">
        <w:rPr>
          <w:rtl w:val="0"/>
        </w:rPr>
        <w:t xml:space="preserve">d</w:t>
      </w:r>
      <w:hyperlink r:id="rId60">
        <w:r w:rsidDel="00000000" w:rsidR="00000000" w:rsidRPr="00000000">
          <w:rPr>
            <w:rtl w:val="0"/>
          </w:rPr>
          <w:t xml:space="preserve">e</w:t>
        </w:r>
      </w:hyperlink>
      <w:r w:rsidDel="00000000" w:rsidR="00000000" w:rsidRPr="00000000">
        <w:rPr>
          <w:rtl w:val="0"/>
        </w:rPr>
        <w:t xml:space="preserve">s</w:t>
      </w:r>
      <w:hyperlink r:id="rId61">
        <w:r w:rsidDel="00000000" w:rsidR="00000000" w:rsidRPr="00000000">
          <w:rPr>
            <w:rtl w:val="0"/>
          </w:rPr>
          <w:t xml:space="preserve">i</w:t>
        </w:r>
      </w:hyperlink>
      <w:r w:rsidDel="00000000" w:rsidR="00000000" w:rsidRPr="00000000">
        <w:rPr>
          <w:rtl w:val="0"/>
        </w:rPr>
        <w:t xml:space="preserve">g</w:t>
      </w:r>
      <w:hyperlink r:id="rId62">
        <w:r w:rsidDel="00000000" w:rsidR="00000000" w:rsidRPr="00000000">
          <w:rPr>
            <w:rtl w:val="0"/>
          </w:rPr>
          <w:t xml:space="preserve">n</w:t>
        </w:r>
      </w:hyperlink>
      <w:r w:rsidDel="00000000" w:rsidR="00000000" w:rsidRPr="00000000">
        <w:rPr>
          <w:rtl w:val="0"/>
        </w:rPr>
        <w:t xml:space="preserve">,</w:t>
      </w:r>
      <w:hyperlink r:id="rId63">
        <w:r w:rsidDel="00000000" w:rsidR="00000000" w:rsidRPr="00000000">
          <w:rPr>
            <w:rtl w:val="0"/>
          </w:rPr>
          <w:t xml:space="preserve"> </w:t>
        </w:r>
      </w:hyperlink>
      <w:r w:rsidDel="00000000" w:rsidR="00000000" w:rsidRPr="00000000">
        <w:rPr>
          <w:rtl w:val="0"/>
        </w:rPr>
        <w:t xml:space="preserve">s</w:t>
      </w:r>
      <w:hyperlink r:id="rId64">
        <w:r w:rsidDel="00000000" w:rsidR="00000000" w:rsidRPr="00000000">
          <w:rPr>
            <w:rtl w:val="0"/>
          </w:rPr>
          <w:t xml:space="preserve">t</w:t>
        </w:r>
      </w:hyperlink>
      <w:r w:rsidDel="00000000" w:rsidR="00000000" w:rsidRPr="00000000">
        <w:rPr>
          <w:rtl w:val="0"/>
        </w:rPr>
        <w:t xml:space="preserve">i</w:t>
      </w:r>
      <w:hyperlink r:id="rId65">
        <w:r w:rsidDel="00000000" w:rsidR="00000000" w:rsidRPr="00000000">
          <w:rPr>
            <w:rtl w:val="0"/>
          </w:rPr>
          <w:t xml:space="preserve">g</w:t>
        </w:r>
      </w:hyperlink>
      <w:r w:rsidDel="00000000" w:rsidR="00000000" w:rsidRPr="00000000">
        <w:rPr>
          <w:rtl w:val="0"/>
        </w:rPr>
        <w:t xml:space="preserve">m</w:t>
      </w:r>
      <w:hyperlink r:id="rId66">
        <w:r w:rsidDel="00000000" w:rsidR="00000000" w:rsidRPr="00000000">
          <w:rPr>
            <w:rtl w:val="0"/>
          </w:rPr>
          <w:t xml:space="preserve">a</w:t>
        </w:r>
      </w:hyperlink>
      <w:r w:rsidDel="00000000" w:rsidR="00000000" w:rsidRPr="00000000">
        <w:rPr>
          <w:rtl w:val="0"/>
        </w:rPr>
        <w:t xml:space="preserve"> </w:t>
      </w:r>
      <w:hyperlink r:id="rId67">
        <w:r w:rsidDel="00000000" w:rsidR="00000000" w:rsidRPr="00000000">
          <w:rPr>
            <w:rtl w:val="0"/>
          </w:rPr>
          <w:t xml:space="preserve">a</w:t>
        </w:r>
      </w:hyperlink>
      <w:r w:rsidDel="00000000" w:rsidR="00000000" w:rsidRPr="00000000">
        <w:rPr>
          <w:rtl w:val="0"/>
        </w:rPr>
        <w:t xml:space="preserve">n</w:t>
      </w:r>
      <w:hyperlink r:id="rId68">
        <w:r w:rsidDel="00000000" w:rsidR="00000000" w:rsidRPr="00000000">
          <w:rPr>
            <w:rtl w:val="0"/>
          </w:rPr>
          <w:t xml:space="preserve">d</w:t>
        </w:r>
      </w:hyperlink>
      <w:r w:rsidDel="00000000" w:rsidR="00000000" w:rsidRPr="00000000">
        <w:rPr>
          <w:rtl w:val="0"/>
        </w:rPr>
        <w:t xml:space="preserve"> </w:t>
      </w:r>
      <w:hyperlink r:id="rId69">
        <w:r w:rsidDel="00000000" w:rsidR="00000000" w:rsidRPr="00000000">
          <w:rPr>
            <w:rtl w:val="0"/>
          </w:rPr>
          <w:t xml:space="preserve">c</w:t>
        </w:r>
      </w:hyperlink>
      <w:r w:rsidDel="00000000" w:rsidR="00000000" w:rsidRPr="00000000">
        <w:rPr>
          <w:rtl w:val="0"/>
        </w:rPr>
        <w:t xml:space="preserve">o</w:t>
      </w:r>
      <w:hyperlink r:id="rId70">
        <w:r w:rsidDel="00000000" w:rsidR="00000000" w:rsidRPr="00000000">
          <w:rPr>
            <w:rtl w:val="0"/>
          </w:rPr>
          <w:t xml:space="preserve">m</w:t>
        </w:r>
      </w:hyperlink>
      <w:r w:rsidDel="00000000" w:rsidR="00000000" w:rsidRPr="00000000">
        <w:rPr>
          <w:rtl w:val="0"/>
        </w:rPr>
        <w:t xml:space="preserve">m</w:t>
      </w:r>
      <w:hyperlink r:id="rId71">
        <w:r w:rsidDel="00000000" w:rsidR="00000000" w:rsidRPr="00000000">
          <w:rPr>
            <w:rtl w:val="0"/>
          </w:rPr>
          <w:t xml:space="preserve">u</w:t>
        </w:r>
      </w:hyperlink>
      <w:r w:rsidDel="00000000" w:rsidR="00000000" w:rsidRPr="00000000">
        <w:rPr>
          <w:rtl w:val="0"/>
        </w:rPr>
        <w:t xml:space="preserve">n</w:t>
      </w:r>
      <w:hyperlink r:id="rId72">
        <w:r w:rsidDel="00000000" w:rsidR="00000000" w:rsidRPr="00000000">
          <w:rPr>
            <w:rtl w:val="0"/>
          </w:rPr>
          <w:t xml:space="preserve">i</w:t>
        </w:r>
      </w:hyperlink>
      <w:r w:rsidDel="00000000" w:rsidR="00000000" w:rsidRPr="00000000">
        <w:rPr>
          <w:rtl w:val="0"/>
        </w:rPr>
        <w:t xml:space="preserve">t</w:t>
      </w:r>
      <w:hyperlink r:id="rId73">
        <w:r w:rsidDel="00000000" w:rsidR="00000000" w:rsidRPr="00000000">
          <w:rPr>
            <w:rtl w:val="0"/>
          </w:rPr>
          <w:t xml:space="preserve">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@nrajaa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@nasma_ahmed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@beccalew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@C__Cath </w:t>
      </w:r>
    </w:p>
    <w:p w:rsidR="00000000" w:rsidDel="00000000" w:rsidP="00000000" w:rsidRDefault="00000000" w:rsidRPr="00000000">
      <w:pPr>
        <w:numPr>
          <w:ilvl w:val="0"/>
          <w:numId w:val="1"/>
        </w:numPr>
        <w:ind w:left="720" w:hanging="360"/>
        <w:contextualSpacing w:val="1"/>
        <w:rPr>
          <w:rPrChange w:author="Natalie Nzeyimana" w:id="3" w:date="2017-09-27T04:57:56Z">
            <w:rPr/>
          </w:rPrChange>
        </w:rPr>
        <w:pPrChange w:author="Natalie Nzeyimana" w:id="0" w:date="2017-09-27T04:57:56Z">
          <w:pPr>
            <w:numPr>
              <w:ilvl w:val="0"/>
              <w:numId w:val="1"/>
            </w:numPr>
            <w:ind w:left="720" w:hanging="360"/>
            <w:contextualSpacing w:val="1"/>
          </w:pPr>
        </w:pPrChange>
      </w:pPr>
      <w:r w:rsidDel="00000000" w:rsidR="00000000" w:rsidRPr="00000000">
        <w:rPr>
          <w:rtl w:val="0"/>
        </w:rPr>
        <w:t xml:space="preserve">@natalieisonline</w:t>
      </w:r>
      <w:ins w:author="Natalie Nzeyimana" w:id="2" w:date="2017-09-27T04:57:56Z">
        <w:r w:rsidDel="00000000" w:rsidR="00000000" w:rsidRPr="00000000">
          <w:rPr>
            <w:rtl w:val="0"/>
          </w:rPr>
          <w:t xml:space="preserve"> -</w:t>
        </w:r>
      </w:ins>
      <w:del w:author="Natalie Nzeyimana" w:id="2" w:date="2017-09-27T04:57:56Z">
        <w:r w:rsidDel="00000000" w:rsidR="00000000" w:rsidRPr="00000000">
          <w:rPr>
            <w:rtl w:val="0"/>
          </w:rPr>
          <w:delText xml:space="preserve"> </w:delText>
        </w:r>
      </w:del>
      <w:ins w:author="Natalie Nzeyimana" w:id="2" w:date="2017-09-27T04:57:56Z">
        <w:r w:rsidDel="00000000" w:rsidR="00000000" w:rsidRPr="00000000">
          <w:rPr>
            <w:rtl w:val="0"/>
          </w:rPr>
          <w:t xml:space="preserve"> intersectionality, ai, cultural relativity and secondary orality</w:t>
        </w:r>
      </w:ins>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@lawlkat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@pennyb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@Quinnae_Moon</w:t>
      </w:r>
    </w:p>
    <w:p w:rsidR="00000000" w:rsidDel="00000000" w:rsidP="00000000" w:rsidRDefault="00000000" w:rsidRPr="00000000">
      <w:pPr>
        <w:numPr>
          <w:ilvl w:val="0"/>
          <w:numId w:val="1"/>
        </w:numPr>
        <w:ind w:left="720" w:hanging="360"/>
        <w:contextualSpacing w:val="1"/>
        <w:rPr/>
      </w:pPr>
      <w:hyperlink r:id="rId74">
        <w:r w:rsidDel="00000000" w:rsidR="00000000" w:rsidRPr="00000000">
          <w:rPr>
            <w:color w:val="1155cc"/>
            <w:u w:val="single"/>
            <w:rtl w:val="0"/>
          </w:rPr>
          <w:t xml:space="preserve">@katejsim</w:t>
        </w:r>
      </w:hyperlink>
      <w:r w:rsidDel="00000000" w:rsidR="00000000" w:rsidRPr="00000000">
        <w:rPr>
          <w:rtl w:val="0"/>
        </w:rPr>
        <w:t xml:space="preserve"> - tech and gender-based violence, anti-rape/safety apps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@pondswimmer</w:t>
      </w:r>
      <w:r w:rsidDel="00000000" w:rsidR="00000000" w:rsidRPr="00000000">
        <w:rPr>
          <w:rtl w:val="0"/>
        </w:rPr>
        <w:t xml:space="preserve"> -counter-surveillance, privacy, security, data ethics, STS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@ginasue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@dawnnafus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@schock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@scroeser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@sturkle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@aylincim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@cjack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@ftripodi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@robyncaplan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@lrnhanson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@rtushnet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@AnnemarieBridy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@JeanneFromer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@zahr_said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Ann Bartow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Lillian Edwards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@ma_franks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@mcforelle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@marechalUSC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@page88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@suehalpernVT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Ellen Ullman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t>
      </w:r>
      <w:r w:rsidDel="00000000" w:rsidR="00000000" w:rsidRPr="00000000">
        <w:rPr>
          <w:rtl w:val="0"/>
        </w:rPr>
        <w:t xml:space="preserve">ekp</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5">
        <w:r w:rsidDel="00000000" w:rsidR="00000000" w:rsidRPr="00000000">
          <w:rPr>
            <w:color w:val="1155cc"/>
            <w:u w:val="single"/>
            <w:rtl w:val="0"/>
          </w:rPr>
          <w:t xml:space="preserve">@lex_is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@aaronson_susan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@RMacK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@metriclife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@profwernimont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@michacardenas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@alondra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@sarahjamielewis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@jmjafrx</w:t>
      </w:r>
    </w:p>
    <w:p w:rsidR="00000000" w:rsidDel="00000000" w:rsidP="00000000" w:rsidRDefault="00000000" w:rsidRPr="00000000">
      <w:pPr>
        <w:numPr>
          <w:ilvl w:val="0"/>
          <w:numId w:val="1"/>
        </w:numPr>
        <w:ind w:left="720" w:hanging="360"/>
        <w:contextualSpacing w:val="1"/>
        <w:rPr/>
      </w:pPr>
      <w:r w:rsidDel="00000000" w:rsidR="00000000" w:rsidRPr="00000000">
        <w:rPr>
          <w:color w:val="333333"/>
          <w:highlight w:val="white"/>
          <w:rtl w:val="0"/>
        </w:rPr>
        <w:t xml:space="preserve">@vmmassie </w:t>
      </w:r>
    </w:p>
    <w:p w:rsidR="00000000" w:rsidDel="00000000" w:rsidP="00000000" w:rsidRDefault="00000000" w:rsidRPr="00000000">
      <w:pPr>
        <w:numPr>
          <w:ilvl w:val="0"/>
          <w:numId w:val="1"/>
        </w:numPr>
        <w:ind w:left="720" w:hanging="360"/>
        <w:contextualSpacing w:val="1"/>
        <w:rPr/>
      </w:pPr>
      <w:r w:rsidDel="00000000" w:rsidR="00000000" w:rsidRPr="00000000">
        <w:rPr>
          <w:color w:val="333333"/>
          <w:highlight w:val="white"/>
          <w:rtl w:val="0"/>
        </w:rPr>
        <w:t xml:space="preserve">@morganweiland </w:t>
      </w:r>
    </w:p>
    <w:p w:rsidR="00000000" w:rsidDel="00000000" w:rsidP="00000000" w:rsidRDefault="00000000" w:rsidRPr="00000000">
      <w:pPr>
        <w:numPr>
          <w:ilvl w:val="0"/>
          <w:numId w:val="1"/>
        </w:numPr>
        <w:ind w:left="720" w:hanging="360"/>
        <w:contextualSpacing w:val="1"/>
        <w:rPr/>
      </w:pPr>
      <w:r w:rsidDel="00000000" w:rsidR="00000000" w:rsidRPr="00000000">
        <w:rPr>
          <w:color w:val="333333"/>
          <w:highlight w:val="white"/>
          <w:rtl w:val="0"/>
        </w:rPr>
        <w:t xml:space="preserve">@jessogden </w:t>
      </w:r>
    </w:p>
    <w:p w:rsidR="00000000" w:rsidDel="00000000" w:rsidP="00000000" w:rsidRDefault="00000000" w:rsidRPr="00000000">
      <w:pPr>
        <w:numPr>
          <w:ilvl w:val="0"/>
          <w:numId w:val="1"/>
        </w:numPr>
        <w:ind w:left="720" w:hanging="360"/>
        <w:contextualSpacing w:val="1"/>
        <w:rPr/>
      </w:pPr>
      <w:r w:rsidDel="00000000" w:rsidR="00000000" w:rsidRPr="00000000">
        <w:rPr>
          <w:color w:val="333333"/>
          <w:highlight w:val="white"/>
          <w:rtl w:val="0"/>
        </w:rPr>
        <w:t xml:space="preserve">@amelia_acker</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@lizlosh </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w:t>
      </w:r>
      <w:r w:rsidDel="00000000" w:rsidR="00000000" w:rsidRPr="00000000">
        <w:rPr>
          <w:color w:val="333333"/>
          <w:highlight w:val="white"/>
          <w:rtl w:val="0"/>
        </w:rPr>
        <w:t xml:space="preserve">kathiiberens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@amplify285</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highlight w:val="white"/>
          <w:rtl w:val="0"/>
        </w:rPr>
        <w:t xml:space="preserve">@jadedid</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@kareeenah</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@mel_hogan</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@miriamkp</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@melstanfill</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@histoftech -- Mar Hicks: </w:t>
      </w:r>
      <w:r w:rsidDel="00000000" w:rsidR="00000000" w:rsidRPr="00000000">
        <w:rPr>
          <w:color w:val="14171a"/>
          <w:sz w:val="21"/>
          <w:szCs w:val="21"/>
          <w:shd w:fill="e6ecf0" w:val="clear"/>
          <w:rtl w:val="0"/>
        </w:rPr>
        <w:t xml:space="preserve">Historian of technology, author of Programmed Inequality</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 @tshepski</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@renabivens</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@tainab</w:t>
      </w:r>
    </w:p>
    <w:p w:rsidR="00000000" w:rsidDel="00000000" w:rsidP="00000000" w:rsidRDefault="00000000" w:rsidRPr="00000000">
      <w:pPr>
        <w:numPr>
          <w:ilvl w:val="0"/>
          <w:numId w:val="1"/>
        </w:numPr>
        <w:ind w:left="720" w:hanging="360"/>
        <w:contextualSpacing w:val="1"/>
        <w:rPr/>
      </w:pPr>
      <w:hyperlink r:id="rId76">
        <w:r w:rsidDel="00000000" w:rsidR="00000000" w:rsidRPr="00000000">
          <w:rPr>
            <w:rtl w:val="0"/>
          </w:rPr>
          <w:t xml:space="preserve">@shoshanazuboff</w:t>
        </w:r>
      </w:hyperlink>
      <w:hyperlink r:id="rId77">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8">
        <w:r w:rsidDel="00000000" w:rsidR="00000000" w:rsidRPr="00000000">
          <w:rPr>
            <w:rtl w:val="0"/>
          </w:rPr>
          <w:t xml:space="preserve">@j2bryson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9">
        <w:r w:rsidDel="00000000" w:rsidR="00000000" w:rsidRPr="00000000">
          <w:rPr>
            <w:rtl w:val="0"/>
          </w:rPr>
          <w:t xml:space="preserve"> </w:t>
        </w:r>
      </w:hyperlink>
      <w:hyperlink r:id="rId80">
        <w:r w:rsidDel="00000000" w:rsidR="00000000" w:rsidRPr="00000000">
          <w:rPr>
            <w:rtl w:val="0"/>
          </w:rPr>
          <w:t xml:space="preserve">@julie17usc</w:t>
        </w:r>
      </w:hyperlink>
      <w:hyperlink r:id="rId8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2">
        <w:r w:rsidDel="00000000" w:rsidR="00000000" w:rsidRPr="00000000">
          <w:rPr>
            <w:rtl w:val="0"/>
          </w:rPr>
          <w:t xml:space="preserve">@JuliaAngwin</w:t>
        </w:r>
      </w:hyperlink>
      <w:hyperlink r:id="rId8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4">
        <w:r w:rsidDel="00000000" w:rsidR="00000000" w:rsidRPr="00000000">
          <w:rPr>
            <w:rtl w:val="0"/>
          </w:rPr>
          <w:t xml:space="preserve">@ProfGillian</w:t>
        </w:r>
      </w:hyperlink>
      <w:hyperlink r:id="rId85">
        <w:r w:rsidDel="00000000" w:rsidR="00000000" w:rsidRPr="00000000">
          <w:rPr>
            <w:rtl w:val="0"/>
          </w:rPr>
          <w:t xml:space="preserve"> </w:t>
        </w:r>
      </w:hyperlink>
      <w:r w:rsidDel="00000000" w:rsidR="00000000" w:rsidRPr="00000000">
        <w:rPr>
          <w:rtl w:val="0"/>
        </w:rPr>
        <w:t xml:space="preserve">v</w:t>
      </w:r>
      <w:hyperlink r:id="rId86">
        <w:r w:rsidDel="00000000" w:rsidR="00000000" w:rsidRPr="00000000">
          <w:rPr>
            <w:rtl w:val="0"/>
          </w:rPr>
          <w:t xml:space="preserve">i</w:t>
        </w:r>
      </w:hyperlink>
      <w:r w:rsidDel="00000000" w:rsidR="00000000" w:rsidRPr="00000000">
        <w:rPr>
          <w:rtl w:val="0"/>
        </w:rPr>
        <w:t xml:space="preserve">s</w:t>
      </w:r>
      <w:hyperlink r:id="rId87">
        <w:r w:rsidDel="00000000" w:rsidR="00000000" w:rsidRPr="00000000">
          <w:rPr>
            <w:rtl w:val="0"/>
          </w:rPr>
          <w:t xml:space="preserve">u</w:t>
        </w:r>
      </w:hyperlink>
      <w:r w:rsidDel="00000000" w:rsidR="00000000" w:rsidRPr="00000000">
        <w:rPr>
          <w:rtl w:val="0"/>
        </w:rPr>
        <w:t xml:space="preserve">a</w:t>
      </w:r>
      <w:hyperlink r:id="rId88">
        <w:r w:rsidDel="00000000" w:rsidR="00000000" w:rsidRPr="00000000">
          <w:rPr>
            <w:rtl w:val="0"/>
          </w:rPr>
          <w:t xml:space="preserve">l</w:t>
        </w:r>
      </w:hyperlink>
      <w:r w:rsidDel="00000000" w:rsidR="00000000" w:rsidRPr="00000000">
        <w:rPr>
          <w:rtl w:val="0"/>
        </w:rPr>
        <w:t xml:space="preserve"> </w:t>
      </w:r>
      <w:hyperlink r:id="rId89">
        <w:r w:rsidDel="00000000" w:rsidR="00000000" w:rsidRPr="00000000">
          <w:rPr>
            <w:rtl w:val="0"/>
          </w:rPr>
          <w:t xml:space="preserve">c</w:t>
        </w:r>
      </w:hyperlink>
      <w:r w:rsidDel="00000000" w:rsidR="00000000" w:rsidRPr="00000000">
        <w:rPr>
          <w:rtl w:val="0"/>
        </w:rPr>
        <w:t xml:space="preserve">u</w:t>
      </w:r>
      <w:hyperlink r:id="rId90">
        <w:r w:rsidDel="00000000" w:rsidR="00000000" w:rsidRPr="00000000">
          <w:rPr>
            <w:rtl w:val="0"/>
          </w:rPr>
          <w:t xml:space="preserve">l</w:t>
        </w:r>
      </w:hyperlink>
      <w:r w:rsidDel="00000000" w:rsidR="00000000" w:rsidRPr="00000000">
        <w:rPr>
          <w:rtl w:val="0"/>
        </w:rPr>
        <w:t xml:space="preserve">t</w:t>
      </w:r>
      <w:hyperlink r:id="rId91">
        <w:r w:rsidDel="00000000" w:rsidR="00000000" w:rsidRPr="00000000">
          <w:rPr>
            <w:rtl w:val="0"/>
          </w:rPr>
          <w:t xml:space="preserve">u</w:t>
        </w:r>
      </w:hyperlink>
      <w:r w:rsidDel="00000000" w:rsidR="00000000" w:rsidRPr="00000000">
        <w:rPr>
          <w:rtl w:val="0"/>
        </w:rPr>
        <w:t xml:space="preserve">r</w:t>
      </w:r>
      <w:hyperlink r:id="rId92">
        <w:r w:rsidDel="00000000" w:rsidR="00000000" w:rsidRPr="00000000">
          <w:rPr>
            <w:rtl w:val="0"/>
          </w:rPr>
          <w:t xml:space="preserve">e</w:t>
        </w:r>
      </w:hyperlink>
      <w:r w:rsidDel="00000000" w:rsidR="00000000" w:rsidRPr="00000000">
        <w:rPr>
          <w:rtl w:val="0"/>
        </w:rPr>
        <w:t xml:space="preserve">,</w:t>
      </w:r>
      <w:hyperlink r:id="rId93">
        <w:r w:rsidDel="00000000" w:rsidR="00000000" w:rsidRPr="00000000">
          <w:rPr>
            <w:rtl w:val="0"/>
          </w:rPr>
          <w:t xml:space="preserve"> </w:t>
        </w:r>
      </w:hyperlink>
      <w:r w:rsidDel="00000000" w:rsidR="00000000" w:rsidRPr="00000000">
        <w:rPr>
          <w:rtl w:val="0"/>
        </w:rPr>
        <w:t xml:space="preserve">s</w:t>
      </w:r>
      <w:hyperlink r:id="rId94">
        <w:r w:rsidDel="00000000" w:rsidR="00000000" w:rsidRPr="00000000">
          <w:rPr>
            <w:rtl w:val="0"/>
          </w:rPr>
          <w:t xml:space="preserve">m</w:t>
        </w:r>
      </w:hyperlink>
      <w:r w:rsidDel="00000000" w:rsidR="00000000" w:rsidRPr="00000000">
        <w:rPr>
          <w:rtl w:val="0"/>
        </w:rPr>
        <w:t xml:space="preserve">a</w:t>
      </w:r>
      <w:hyperlink r:id="rId95">
        <w:r w:rsidDel="00000000" w:rsidR="00000000" w:rsidRPr="00000000">
          <w:rPr>
            <w:rtl w:val="0"/>
          </w:rPr>
          <w:t xml:space="preserve">r</w:t>
        </w:r>
      </w:hyperlink>
      <w:r w:rsidDel="00000000" w:rsidR="00000000" w:rsidRPr="00000000">
        <w:rPr>
          <w:rtl w:val="0"/>
        </w:rPr>
        <w:t xml:space="preserve">t</w:t>
      </w:r>
      <w:hyperlink r:id="rId96">
        <w:r w:rsidDel="00000000" w:rsidR="00000000" w:rsidRPr="00000000">
          <w:rPr>
            <w:rtl w:val="0"/>
          </w:rPr>
          <w:t xml:space="preserve"> </w:t>
        </w:r>
      </w:hyperlink>
      <w:r w:rsidDel="00000000" w:rsidR="00000000" w:rsidRPr="00000000">
        <w:rPr>
          <w:rtl w:val="0"/>
        </w:rPr>
        <w:t xml:space="preserve">c</w:t>
      </w:r>
      <w:hyperlink r:id="rId97">
        <w:r w:rsidDel="00000000" w:rsidR="00000000" w:rsidRPr="00000000">
          <w:rPr>
            <w:rtl w:val="0"/>
          </w:rPr>
          <w:t xml:space="preserve">i</w:t>
        </w:r>
      </w:hyperlink>
      <w:r w:rsidDel="00000000" w:rsidR="00000000" w:rsidRPr="00000000">
        <w:rPr>
          <w:rtl w:val="0"/>
        </w:rPr>
        <w:t xml:space="preserve">t</w:t>
      </w:r>
      <w:hyperlink r:id="rId98">
        <w:r w:rsidDel="00000000" w:rsidR="00000000" w:rsidRPr="00000000">
          <w:rPr>
            <w:rtl w:val="0"/>
          </w:rPr>
          <w:t xml:space="preserve">i</w:t>
        </w:r>
      </w:hyperlink>
      <w:r w:rsidDel="00000000" w:rsidR="00000000" w:rsidRPr="00000000">
        <w:rPr>
          <w:rtl w:val="0"/>
        </w:rPr>
        <w:t xml:space="preserve">e</w:t>
      </w:r>
      <w:hyperlink r:id="rId99">
        <w:r w:rsidDel="00000000" w:rsidR="00000000" w:rsidRPr="00000000">
          <w:rPr>
            <w:rtl w:val="0"/>
          </w:rPr>
          <w:t xml:space="preserve">s</w:t>
        </w:r>
      </w:hyperlink>
      <w:r w:rsidDel="00000000" w:rsidR="00000000" w:rsidRPr="00000000">
        <w:rPr>
          <w:rtl w:val="0"/>
        </w:rPr>
        <w:t xml:space="preserve">,</w:t>
      </w:r>
      <w:hyperlink r:id="rId100">
        <w:r w:rsidDel="00000000" w:rsidR="00000000" w:rsidRPr="00000000">
          <w:rPr>
            <w:rtl w:val="0"/>
          </w:rPr>
          <w:t xml:space="preserve"> </w:t>
        </w:r>
      </w:hyperlink>
      <w:r w:rsidDel="00000000" w:rsidR="00000000" w:rsidRPr="00000000">
        <w:rPr>
          <w:rtl w:val="0"/>
        </w:rPr>
        <w:t xml:space="preserve">v</w:t>
      </w:r>
      <w:hyperlink r:id="rId101">
        <w:r w:rsidDel="00000000" w:rsidR="00000000" w:rsidRPr="00000000">
          <w:rPr>
            <w:rtl w:val="0"/>
          </w:rPr>
          <w:t xml:space="preserve">i</w:t>
        </w:r>
      </w:hyperlink>
      <w:r w:rsidDel="00000000" w:rsidR="00000000" w:rsidRPr="00000000">
        <w:rPr>
          <w:rtl w:val="0"/>
        </w:rPr>
        <w:t xml:space="preserve">s</w:t>
      </w:r>
      <w:hyperlink r:id="rId102">
        <w:r w:rsidDel="00000000" w:rsidR="00000000" w:rsidRPr="00000000">
          <w:rPr>
            <w:rtl w:val="0"/>
          </w:rPr>
          <w:t xml:space="preserve">u</w:t>
        </w:r>
      </w:hyperlink>
      <w:r w:rsidDel="00000000" w:rsidR="00000000" w:rsidRPr="00000000">
        <w:rPr>
          <w:rtl w:val="0"/>
        </w:rPr>
        <w:t xml:space="preserve">a</w:t>
      </w:r>
      <w:hyperlink r:id="rId103">
        <w:r w:rsidDel="00000000" w:rsidR="00000000" w:rsidRPr="00000000">
          <w:rPr>
            <w:rtl w:val="0"/>
          </w:rPr>
          <w:t xml:space="preserve">l</w:t>
        </w:r>
      </w:hyperlink>
      <w:r w:rsidDel="00000000" w:rsidR="00000000" w:rsidRPr="00000000">
        <w:rPr>
          <w:rtl w:val="0"/>
        </w:rPr>
        <w:t xml:space="preserve"> </w:t>
      </w:r>
      <w:hyperlink r:id="rId104">
        <w:r w:rsidDel="00000000" w:rsidR="00000000" w:rsidRPr="00000000">
          <w:rPr>
            <w:rtl w:val="0"/>
          </w:rPr>
          <w:t xml:space="preserve">m</w:t>
        </w:r>
      </w:hyperlink>
      <w:r w:rsidDel="00000000" w:rsidR="00000000" w:rsidRPr="00000000">
        <w:rPr>
          <w:rtl w:val="0"/>
        </w:rPr>
        <w:t xml:space="preserve">e</w:t>
      </w:r>
      <w:hyperlink r:id="rId105">
        <w:r w:rsidDel="00000000" w:rsidR="00000000" w:rsidRPr="00000000">
          <w:rPr>
            <w:rtl w:val="0"/>
          </w:rPr>
          <w:t xml:space="preserve">t</w:t>
        </w:r>
      </w:hyperlink>
      <w:r w:rsidDel="00000000" w:rsidR="00000000" w:rsidRPr="00000000">
        <w:rPr>
          <w:rtl w:val="0"/>
        </w:rPr>
        <w:t xml:space="preserve">ho</w:t>
      </w:r>
      <w:hyperlink r:id="rId106">
        <w:r w:rsidDel="00000000" w:rsidR="00000000" w:rsidRPr="00000000">
          <w:rPr>
            <w:rtl w:val="0"/>
          </w:rPr>
          <w:t xml:space="preserve">d</w:t>
        </w:r>
      </w:hyperlink>
      <w:r w:rsidDel="00000000" w:rsidR="00000000" w:rsidRPr="00000000">
        <w:rPr>
          <w:rtl w:val="0"/>
        </w:rPr>
        <w:t xml:space="preserve">o</w:t>
      </w:r>
      <w:hyperlink r:id="rId107">
        <w:r w:rsidDel="00000000" w:rsidR="00000000" w:rsidRPr="00000000">
          <w:rPr>
            <w:rtl w:val="0"/>
          </w:rPr>
          <w:t xml:space="preserve">l</w:t>
        </w:r>
      </w:hyperlink>
      <w:r w:rsidDel="00000000" w:rsidR="00000000" w:rsidRPr="00000000">
        <w:rPr>
          <w:rtl w:val="0"/>
        </w:rPr>
        <w:t xml:space="preserve">o</w:t>
      </w:r>
      <w:hyperlink r:id="rId108">
        <w:r w:rsidDel="00000000" w:rsidR="00000000" w:rsidRPr="00000000">
          <w:rPr>
            <w:rtl w:val="0"/>
          </w:rPr>
          <w:t xml:space="preserve">g</w:t>
        </w:r>
      </w:hyperlink>
      <w:r w:rsidDel="00000000" w:rsidR="00000000" w:rsidRPr="00000000">
        <w:rPr>
          <w:rtl w:val="0"/>
        </w:rPr>
        <w:t xml:space="preserve">i</w:t>
      </w:r>
      <w:hyperlink r:id="rId109">
        <w:r w:rsidDel="00000000" w:rsidR="00000000" w:rsidRPr="00000000">
          <w:rPr>
            <w:rtl w:val="0"/>
          </w:rPr>
          <w:t xml:space="preserve">e</w:t>
        </w:r>
      </w:hyperlink>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110">
        <w:r w:rsidDel="00000000" w:rsidR="00000000" w:rsidRPr="00000000">
          <w:rPr>
            <w:rtl w:val="0"/>
          </w:rPr>
          <w:t xml:space="preserve">@claudiakincaid</w:t>
        </w:r>
      </w:hyperlink>
      <w:hyperlink r:id="rId11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@kendraserra</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Mel Villa-Nicholas</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@miriam_sweeney</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@phoenixperry</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@ShobitaP</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@brookeerinduffy</w:t>
      </w:r>
    </w:p>
    <w:p w:rsidR="00000000" w:rsidDel="00000000" w:rsidP="00000000" w:rsidRDefault="00000000" w:rsidRPr="00000000">
      <w:pPr>
        <w:numPr>
          <w:ilvl w:val="0"/>
          <w:numId w:val="1"/>
        </w:numPr>
        <w:ind w:left="720" w:hanging="360"/>
        <w:contextualSpacing w:val="1"/>
        <w:rPr>
          <w:color w:val="333333"/>
          <w:highlight w:val="white"/>
        </w:rPr>
      </w:pPr>
      <w:r w:rsidDel="00000000" w:rsidR="00000000" w:rsidRPr="00000000">
        <w:rPr>
          <w:color w:val="333333"/>
          <w:highlight w:val="white"/>
          <w:rtl w:val="0"/>
        </w:rPr>
        <w:t xml:space="preserve">@sorayachemaly</w:t>
      </w:r>
    </w:p>
    <w:p w:rsidR="00000000" w:rsidDel="00000000" w:rsidP="00000000" w:rsidRDefault="00000000" w:rsidRPr="00000000">
      <w:pPr>
        <w:pStyle w:val="Heading2"/>
        <w:keepNext w:val="0"/>
        <w:keepLines w:val="0"/>
        <w:numPr>
          <w:ilvl w:val="0"/>
          <w:numId w:val="1"/>
        </w:numPr>
        <w:spacing w:after="80" w:lineRule="auto"/>
        <w:ind w:left="720" w:hanging="360"/>
        <w:contextualSpacing w:val="1"/>
        <w:rPr>
          <w:sz w:val="22"/>
          <w:szCs w:val="22"/>
        </w:rPr>
      </w:pPr>
      <w:bookmarkStart w:colFirst="0" w:colLast="0" w:name="_ntk4jb73gaco" w:id="0"/>
      <w:bookmarkEnd w:id="0"/>
      <w:r w:rsidDel="00000000" w:rsidR="00000000" w:rsidRPr="00000000">
        <w:fldChar w:fldCharType="begin"/>
        <w:instrText xml:space="preserve"> HYPERLINK "https://twitter.com/kylzjarrett" </w:instrText>
        <w:fldChar w:fldCharType="separate"/>
      </w:r>
      <w:r w:rsidDel="00000000" w:rsidR="00000000" w:rsidRPr="00000000">
        <w:rPr>
          <w:sz w:val="22"/>
          <w:szCs w:val="22"/>
          <w:rtl w:val="0"/>
        </w:rPr>
        <w:t xml:space="preserve">@kylzjarrett</w:t>
      </w:r>
    </w:p>
    <w:p w:rsidR="00000000" w:rsidDel="00000000" w:rsidP="00000000" w:rsidRDefault="00000000" w:rsidRPr="00000000">
      <w:pPr>
        <w:numPr>
          <w:ilvl w:val="0"/>
          <w:numId w:val="1"/>
        </w:numPr>
        <w:ind w:left="720" w:hanging="360"/>
        <w:contextualSpacing w:val="1"/>
        <w:rPr/>
      </w:pPr>
      <w:r w:rsidDel="00000000" w:rsidR="00000000" w:rsidRPr="00000000">
        <w:fldChar w:fldCharType="end"/>
      </w:r>
      <w:r w:rsidDel="00000000" w:rsidR="00000000" w:rsidRPr="00000000">
        <w:rPr>
          <w:rtl w:val="0"/>
        </w:rPr>
        <w:t xml:space="preserve">@</w:t>
      </w:r>
      <w:hyperlink r:id="rId112">
        <w:r w:rsidDel="00000000" w:rsidR="00000000" w:rsidRPr="00000000">
          <w:rPr>
            <w:rtl w:val="0"/>
          </w:rPr>
          <w:t xml:space="preserve">l</w:t>
        </w:r>
      </w:hyperlink>
      <w:r w:rsidDel="00000000" w:rsidR="00000000" w:rsidRPr="00000000">
        <w:rPr>
          <w:rtl w:val="0"/>
        </w:rPr>
        <w:t xml:space="preserve">i</w:t>
      </w:r>
      <w:hyperlink r:id="rId113">
        <w:r w:rsidDel="00000000" w:rsidR="00000000" w:rsidRPr="00000000">
          <w:rPr>
            <w:rtl w:val="0"/>
          </w:rPr>
          <w:t xml:space="preserve">v</w:t>
        </w:r>
      </w:hyperlink>
      <w:r w:rsidDel="00000000" w:rsidR="00000000" w:rsidRPr="00000000">
        <w:rPr>
          <w:rtl w:val="0"/>
        </w:rPr>
        <w:t xml:space="preserve">i</w:t>
      </w:r>
      <w:hyperlink r:id="rId114">
        <w:r w:rsidDel="00000000" w:rsidR="00000000" w:rsidRPr="00000000">
          <w:rPr>
            <w:rtl w:val="0"/>
          </w:rPr>
          <w:t xml:space="preserve">n</w:t>
        </w:r>
      </w:hyperlink>
      <w:r w:rsidDel="00000000" w:rsidR="00000000" w:rsidRPr="00000000">
        <w:rPr>
          <w:rtl w:val="0"/>
        </w:rPr>
        <w:t xml:space="preserve">g</w:t>
      </w:r>
      <w:hyperlink r:id="rId115">
        <w:r w:rsidDel="00000000" w:rsidR="00000000" w:rsidRPr="00000000">
          <w:rPr>
            <w:rtl w:val="0"/>
          </w:rPr>
          <w:t xml:space="preserve">s</w:t>
        </w:r>
      </w:hyperlink>
      <w:r w:rsidDel="00000000" w:rsidR="00000000" w:rsidRPr="00000000">
        <w:rPr>
          <w:rtl w:val="0"/>
        </w:rPr>
        <w:t xml:space="preserve">t</w:t>
      </w:r>
      <w:hyperlink r:id="rId116">
        <w:r w:rsidDel="00000000" w:rsidR="00000000" w:rsidRPr="00000000">
          <w:rPr>
            <w:rtl w:val="0"/>
          </w:rPr>
          <w:t xml:space="preserve">one_</w:t>
        </w:r>
      </w:hyperlink>
      <w:r w:rsidDel="00000000" w:rsidR="00000000" w:rsidRPr="00000000">
        <w:rPr>
          <w:rtl w:val="0"/>
        </w:rPr>
        <w:t xml:space="preserve">s</w:t>
      </w:r>
      <w:r w:rsidDel="00000000" w:rsidR="00000000" w:rsidRPr="00000000">
        <w:fldChar w:fldCharType="begin"/>
        <w:instrText xml:space="preserve"> HYPERLINK "https://twitter.com/kylzjarrett"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fldChar w:fldCharType="end"/>
      </w:r>
      <w:r w:rsidDel="00000000" w:rsidR="00000000" w:rsidRPr="00000000">
        <w:rPr>
          <w:rtl w:val="0"/>
        </w:rPr>
        <w:t xml:space="preserve">@</w:t>
      </w:r>
      <w:hyperlink r:id="rId117">
        <w:r w:rsidDel="00000000" w:rsidR="00000000" w:rsidRPr="00000000">
          <w:rPr>
            <w:rtl w:val="0"/>
          </w:rPr>
          <w:t xml:space="preserve">j</w:t>
        </w:r>
      </w:hyperlink>
      <w:r w:rsidDel="00000000" w:rsidR="00000000" w:rsidRPr="00000000">
        <w:rPr>
          <w:rtl w:val="0"/>
        </w:rPr>
        <w:t xml:space="preserve">e</w:t>
      </w:r>
      <w:hyperlink r:id="rId118">
        <w:r w:rsidDel="00000000" w:rsidR="00000000" w:rsidRPr="00000000">
          <w:rPr>
            <w:rtl w:val="0"/>
          </w:rPr>
          <w:t xml:space="preserve">a</w:t>
        </w:r>
      </w:hyperlink>
      <w:r w:rsidDel="00000000" w:rsidR="00000000" w:rsidRPr="00000000">
        <w:rPr>
          <w:rtl w:val="0"/>
        </w:rPr>
        <w:t xml:space="preserve">n</w:t>
      </w:r>
      <w:hyperlink r:id="rId119">
        <w:r w:rsidDel="00000000" w:rsidR="00000000" w:rsidRPr="00000000">
          <w:rPr>
            <w:rtl w:val="0"/>
          </w:rPr>
          <w:t xml:space="preserve">b</w:t>
        </w:r>
      </w:hyperlink>
      <w:r w:rsidDel="00000000" w:rsidR="00000000" w:rsidRPr="00000000">
        <w:rPr>
          <w:rtl w:val="0"/>
        </w:rPr>
        <w:t xml:space="preserve">u</w:t>
      </w:r>
      <w:hyperlink r:id="rId120">
        <w:r w:rsidDel="00000000" w:rsidR="00000000" w:rsidRPr="00000000">
          <w:rPr>
            <w:rtl w:val="0"/>
          </w:rPr>
          <w:t xml:space="preserve">r</w:t>
        </w:r>
      </w:hyperlink>
      <w:r w:rsidDel="00000000" w:rsidR="00000000" w:rsidRPr="00000000">
        <w:rPr>
          <w:rtl w:val="0"/>
        </w:rPr>
        <w:t xml:space="preserve">g</w:t>
      </w:r>
      <w:hyperlink r:id="rId121">
        <w:r w:rsidDel="00000000" w:rsidR="00000000" w:rsidRPr="00000000">
          <w:rPr>
            <w:rtl w:val="0"/>
          </w:rPr>
          <w:t xml:space="preserve">e</w:t>
        </w:r>
      </w:hyperlink>
      <w:r w:rsidDel="00000000" w:rsidR="00000000" w:rsidRPr="00000000">
        <w:rPr>
          <w:rtl w:val="0"/>
        </w:rPr>
        <w:t xml:space="preserve">s</w:t>
      </w:r>
      <w:hyperlink r:id="rId122">
        <w:r w:rsidDel="00000000" w:rsidR="00000000" w:rsidRPr="00000000">
          <w:rPr>
            <w:rtl w:val="0"/>
          </w:rPr>
          <w:t xml:space="preserv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123">
        <w:r w:rsidDel="00000000" w:rsidR="00000000" w:rsidRPr="00000000">
          <w:rPr>
            <w:rtl w:val="0"/>
          </w:rPr>
          <w:t xml:space="preserve">@</w:t>
        </w:r>
      </w:hyperlink>
      <w:hyperlink r:id="rId124">
        <w:r w:rsidDel="00000000" w:rsidR="00000000" w:rsidRPr="00000000">
          <w:rPr>
            <w:rtl w:val="0"/>
          </w:rPr>
          <w:t xml:space="preserve">zararah</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@raquelrecuero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@adriaramara</w:t>
      </w:r>
      <w:r w:rsidDel="00000000" w:rsidR="00000000" w:rsidRPr="00000000">
        <w:rPr>
          <w:rtl w:val="0"/>
        </w:rPr>
        <w:t xml:space="preserve">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@thenjennisaid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@drgamermo</w:t>
      </w:r>
      <w:ins w:author="Dr. Karen Schrier Shaenfield" w:id="4" w:date="2017-09-19T04:27:56Z">
        <w:r w:rsidDel="00000000" w:rsidR="00000000" w:rsidRPr="00000000">
          <w:rPr>
            <w:rtl w:val="0"/>
          </w:rPr>
          <w:t xml:space="preserve">m - games, ethics, learning, crowdsourcing, augmented reality</w:t>
        </w:r>
      </w:ins>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@vj_um_amel</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@trilliz</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@jovialjoy</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@sbanetweiser</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@sobieraj</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@myownvelouria</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@zizip</w:t>
      </w:r>
    </w:p>
    <w:p w:rsidR="00000000" w:rsidDel="00000000" w:rsidP="00000000" w:rsidRDefault="00000000" w:rsidRPr="00000000">
      <w:pPr>
        <w:numPr>
          <w:ilvl w:val="0"/>
          <w:numId w:val="1"/>
        </w:numPr>
        <w:ind w:left="720" w:hanging="360"/>
        <w:contextualSpacing w:val="1"/>
        <w:rPr>
          <w:color w:val="333333"/>
          <w:highlight w:val="white"/>
          <w:u w:val="none"/>
        </w:rPr>
      </w:pPr>
      <w:r w:rsidDel="00000000" w:rsidR="00000000" w:rsidRPr="00000000">
        <w:rPr>
          <w:color w:val="333333"/>
          <w:highlight w:val="white"/>
          <w:rtl w:val="0"/>
        </w:rPr>
        <w:t xml:space="preserve">@katypearce</w:t>
      </w:r>
      <w:r w:rsidDel="00000000" w:rsidR="00000000" w:rsidRPr="00000000">
        <w:rPr>
          <w:color w:val="333333"/>
          <w:highlight w:val="white"/>
          <w:rtl w:val="0"/>
        </w:rPr>
        <w:t xml:space="preserve"> - technology and Inequality in authoritarianism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@jvitak</w:t>
      </w:r>
      <w:r w:rsidDel="00000000" w:rsidR="00000000" w:rsidRPr="00000000">
        <w:rPr>
          <w:highlight w:val="white"/>
          <w:rtl w:val="0"/>
        </w:rPr>
        <w:t xml:space="preserve"> - digital privacy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@foucaultwelles</w:t>
      </w:r>
      <w:r w:rsidDel="00000000" w:rsidR="00000000" w:rsidRPr="00000000">
        <w:rPr>
          <w:highlight w:val="white"/>
          <w:rtl w:val="0"/>
        </w:rPr>
        <w:t xml:space="preserve"> - big data and organizing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@profearl</w:t>
      </w:r>
      <w:r w:rsidDel="00000000" w:rsidR="00000000" w:rsidRPr="00000000">
        <w:rPr>
          <w:highlight w:val="white"/>
          <w:rtl w:val="0"/>
        </w:rPr>
        <w:t xml:space="preserve"> - tech and social movements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@amperjay</w:t>
      </w:r>
      <w:r w:rsidDel="00000000" w:rsidR="00000000" w:rsidRPr="00000000">
        <w:rPr>
          <w:highlight w:val="white"/>
          <w:rtl w:val="0"/>
        </w:rPr>
        <w:t xml:space="preserve"> - video games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@sladner</w:t>
      </w:r>
      <w:r w:rsidDel="00000000" w:rsidR="00000000" w:rsidRPr="00000000">
        <w:rPr>
          <w:highlight w:val="white"/>
          <w:rtl w:val="0"/>
        </w:rPr>
        <w:t xml:space="preserve"> - digital and business ethnography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@annaeveryday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@ShiraChess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@adrishaw</w:t>
      </w:r>
      <w:r w:rsidDel="00000000" w:rsidR="00000000" w:rsidRPr="00000000">
        <w:rPr>
          <w:highlight w:val="white"/>
          <w:rtl w:val="0"/>
        </w:rPr>
        <w:t xml:space="preserve"> - video games </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@hegemonyrules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@jennaburrell - tech in marginalized communities, opacity of machine learning</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@profjsg</w:t>
      </w:r>
    </w:p>
    <w:p w:rsidR="00000000" w:rsidDel="00000000" w:rsidP="00000000" w:rsidRDefault="00000000" w:rsidRPr="00000000">
      <w:pPr>
        <w:numPr>
          <w:ilvl w:val="0"/>
          <w:numId w:val="1"/>
        </w:numPr>
        <w:ind w:left="720" w:hanging="360"/>
        <w:contextualSpacing w:val="1"/>
        <w:rPr/>
      </w:pPr>
      <w:r w:rsidDel="00000000" w:rsidR="00000000" w:rsidRPr="00000000">
        <w:rPr>
          <w:b w:val="1"/>
          <w:sz w:val="21"/>
          <w:szCs w:val="21"/>
          <w:rtl w:val="0"/>
        </w:rPr>
        <w:t xml:space="preserve">@</w:t>
      </w:r>
      <w:r w:rsidDel="00000000" w:rsidR="00000000" w:rsidRPr="00000000">
        <w:rPr>
          <w:sz w:val="21"/>
          <w:szCs w:val="21"/>
          <w:rtl w:val="0"/>
        </w:rPr>
        <w:t xml:space="preserve">annettemarkham</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@sharmishta_a- tech in Dalit/India</w:t>
      </w:r>
      <w:r w:rsidDel="00000000" w:rsidR="00000000" w:rsidRPr="00000000">
        <w:rPr>
          <w:highlight w:val="white"/>
          <w:rtl w:val="0"/>
        </w:rPr>
        <w:t xml:space="preserve">. Tata Institute of Social Sciences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125">
        <w:r w:rsidDel="00000000" w:rsidR="00000000" w:rsidRPr="00000000">
          <w:rPr>
            <w:color w:val="009999"/>
            <w:sz w:val="21"/>
            <w:szCs w:val="21"/>
            <w:u w:val="single"/>
            <w:shd w:fill="eaf5fd" w:val="clear"/>
            <w:rtl w:val="0"/>
          </w:rPr>
          <w:t xml:space="preserve">@melgregg</w:t>
        </w:r>
      </w:hyperlink>
      <w:hyperlink r:id="rId126">
        <w:r w:rsidDel="00000000" w:rsidR="00000000" w:rsidRPr="00000000">
          <w:rPr>
            <w:color w:val="14171a"/>
            <w:sz w:val="21"/>
            <w:szCs w:val="21"/>
            <w:shd w:fill="eaf5fd" w:val="clea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127">
        <w:r w:rsidDel="00000000" w:rsidR="00000000" w:rsidRPr="00000000">
          <w:rPr>
            <w:color w:val="009999"/>
            <w:sz w:val="21"/>
            <w:szCs w:val="21"/>
            <w:u w:val="single"/>
            <w:shd w:fill="eaf5fd" w:val="clear"/>
            <w:rtl w:val="0"/>
          </w:rPr>
          <w:t xml:space="preserve">@KathAlbury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128">
        <w:r w:rsidDel="00000000" w:rsidR="00000000" w:rsidRPr="00000000">
          <w:rPr>
            <w:highlight w:val="white"/>
            <w:rtl w:val="0"/>
          </w:rPr>
          <w:t xml:space="preserve">@</w:t>
        </w:r>
      </w:hyperlink>
      <w:r w:rsidDel="00000000" w:rsidR="00000000" w:rsidRPr="00000000">
        <w:rPr>
          <w:highlight w:val="white"/>
          <w:rtl w:val="0"/>
        </w:rPr>
        <w:t xml:space="preserve">l</w:t>
      </w:r>
      <w:hyperlink r:id="rId129">
        <w:r w:rsidDel="00000000" w:rsidR="00000000" w:rsidRPr="00000000">
          <w:rPr>
            <w:highlight w:val="white"/>
            <w:rtl w:val="0"/>
          </w:rPr>
          <w:t xml:space="preserve">a</w:t>
        </w:r>
      </w:hyperlink>
      <w:r w:rsidDel="00000000" w:rsidR="00000000" w:rsidRPr="00000000">
        <w:rPr>
          <w:highlight w:val="white"/>
          <w:rtl w:val="0"/>
        </w:rPr>
        <w:t xml:space="preserve">u</w:t>
      </w:r>
      <w:hyperlink r:id="rId130">
        <w:r w:rsidDel="00000000" w:rsidR="00000000" w:rsidRPr="00000000">
          <w:rPr>
            <w:highlight w:val="white"/>
            <w:rtl w:val="0"/>
          </w:rPr>
          <w:t xml:space="preserve">r</w:t>
        </w:r>
      </w:hyperlink>
      <w:r w:rsidDel="00000000" w:rsidR="00000000" w:rsidRPr="00000000">
        <w:rPr>
          <w:highlight w:val="white"/>
          <w:rtl w:val="0"/>
        </w:rPr>
        <w:t xml:space="preserve">a</w:t>
      </w:r>
      <w:hyperlink r:id="rId131">
        <w:r w:rsidDel="00000000" w:rsidR="00000000" w:rsidRPr="00000000">
          <w:rPr>
            <w:highlight w:val="white"/>
            <w:rtl w:val="0"/>
          </w:rPr>
          <w:t xml:space="preserve">4</w:t>
        </w:r>
      </w:hyperlink>
      <w:r w:rsidDel="00000000" w:rsidR="00000000" w:rsidRPr="00000000">
        <w:rPr>
          <w:highlight w:val="white"/>
          <w:rtl w:val="0"/>
        </w:rPr>
        <w:t xml:space="preserve">l</w:t>
      </w:r>
      <w:hyperlink r:id="rId132">
        <w:r w:rsidDel="00000000" w:rsidR="00000000" w:rsidRPr="00000000">
          <w:rPr>
            <w:highlight w:val="white"/>
            <w:rtl w:val="0"/>
          </w:rPr>
          <w:t xml:space="preserve">a</w:t>
        </w:r>
      </w:hyperlink>
      <w:r w:rsidDel="00000000" w:rsidR="00000000" w:rsidRPr="00000000">
        <w:rPr>
          <w:highlight w:val="white"/>
          <w:rtl w:val="0"/>
        </w:rPr>
        <w:t xml:space="preserve">n</w:t>
      </w:r>
      <w:hyperlink r:id="rId133">
        <w:r w:rsidDel="00000000" w:rsidR="00000000" w:rsidRPr="00000000">
          <w:rPr>
            <w:highlight w:val="white"/>
            <w:rtl w:val="0"/>
          </w:rPr>
          <w:t xml:space="preserve">o</w:t>
        </w:r>
      </w:hyperlink>
      <w:r w:rsidDel="00000000" w:rsidR="00000000" w:rsidRPr="00000000">
        <w:rPr>
          <w:highlight w:val="white"/>
          <w:rtl w:val="0"/>
        </w:rPr>
        <w:t xml:space="preserve">,</w:t>
      </w:r>
      <w:hyperlink r:id="rId134">
        <w:r w:rsidDel="00000000" w:rsidR="00000000" w:rsidRPr="00000000">
          <w:rPr>
            <w:highlight w:val="white"/>
            <w:rtl w:val="0"/>
          </w:rPr>
          <w:t xml:space="preserve"> </w:t>
        </w:r>
      </w:hyperlink>
      <w:r w:rsidDel="00000000" w:rsidR="00000000" w:rsidRPr="00000000">
        <w:rPr>
          <w:highlight w:val="white"/>
          <w:rtl w:val="0"/>
        </w:rPr>
        <w:t xml:space="preserve">s</w:t>
      </w:r>
      <w:hyperlink r:id="rId135">
        <w:r w:rsidDel="00000000" w:rsidR="00000000" w:rsidRPr="00000000">
          <w:rPr>
            <w:highlight w:val="white"/>
            <w:rtl w:val="0"/>
          </w:rPr>
          <w:t xml:space="preserve">m</w:t>
        </w:r>
      </w:hyperlink>
      <w:r w:rsidDel="00000000" w:rsidR="00000000" w:rsidRPr="00000000">
        <w:rPr>
          <w:highlight w:val="white"/>
          <w:rtl w:val="0"/>
        </w:rPr>
        <w:t xml:space="preserve">a</w:t>
      </w:r>
      <w:hyperlink r:id="rId136">
        <w:r w:rsidDel="00000000" w:rsidR="00000000" w:rsidRPr="00000000">
          <w:rPr>
            <w:highlight w:val="white"/>
            <w:rtl w:val="0"/>
          </w:rPr>
          <w:t xml:space="preserve">r</w:t>
        </w:r>
      </w:hyperlink>
      <w:r w:rsidDel="00000000" w:rsidR="00000000" w:rsidRPr="00000000">
        <w:rPr>
          <w:highlight w:val="white"/>
          <w:rtl w:val="0"/>
        </w:rPr>
        <w:t xml:space="preserve">t</w:t>
      </w:r>
      <w:hyperlink r:id="rId137">
        <w:r w:rsidDel="00000000" w:rsidR="00000000" w:rsidRPr="00000000">
          <w:rPr>
            <w:highlight w:val="white"/>
            <w:rtl w:val="0"/>
          </w:rPr>
          <w:t xml:space="preserve"> </w:t>
        </w:r>
      </w:hyperlink>
      <w:r w:rsidDel="00000000" w:rsidR="00000000" w:rsidRPr="00000000">
        <w:rPr>
          <w:highlight w:val="white"/>
          <w:rtl w:val="0"/>
        </w:rPr>
        <w:t xml:space="preserve">c</w:t>
      </w:r>
      <w:hyperlink r:id="rId138">
        <w:r w:rsidDel="00000000" w:rsidR="00000000" w:rsidRPr="00000000">
          <w:rPr>
            <w:highlight w:val="white"/>
            <w:rtl w:val="0"/>
          </w:rPr>
          <w:t xml:space="preserve">i</w:t>
        </w:r>
      </w:hyperlink>
      <w:r w:rsidDel="00000000" w:rsidR="00000000" w:rsidRPr="00000000">
        <w:rPr>
          <w:highlight w:val="white"/>
          <w:rtl w:val="0"/>
        </w:rPr>
        <w:t xml:space="preserve">t</w:t>
      </w:r>
      <w:hyperlink r:id="rId139">
        <w:r w:rsidDel="00000000" w:rsidR="00000000" w:rsidRPr="00000000">
          <w:rPr>
            <w:highlight w:val="white"/>
            <w:rtl w:val="0"/>
          </w:rPr>
          <w:t xml:space="preserve">i</w:t>
        </w:r>
      </w:hyperlink>
      <w:r w:rsidDel="00000000" w:rsidR="00000000" w:rsidRPr="00000000">
        <w:rPr>
          <w:highlight w:val="white"/>
          <w:rtl w:val="0"/>
        </w:rPr>
        <w:t xml:space="preserve">e</w:t>
      </w:r>
      <w:hyperlink r:id="rId140">
        <w:r w:rsidDel="00000000" w:rsidR="00000000" w:rsidRPr="00000000">
          <w:rPr>
            <w:highlight w:val="white"/>
            <w:rtl w:val="0"/>
          </w:rPr>
          <w:t xml:space="preserve">s</w:t>
        </w:r>
      </w:hyperlink>
      <w:r w:rsidDel="00000000" w:rsidR="00000000" w:rsidRPr="00000000">
        <w:rPr>
          <w:highlight w:val="white"/>
          <w:rtl w:val="0"/>
        </w:rPr>
        <w:t xml:space="preserve">,</w:t>
      </w:r>
      <w:hyperlink r:id="rId141">
        <w:r w:rsidDel="00000000" w:rsidR="00000000" w:rsidRPr="00000000">
          <w:rPr>
            <w:highlight w:val="white"/>
            <w:rtl w:val="0"/>
          </w:rPr>
          <w:t xml:space="preserve"> </w:t>
        </w:r>
      </w:hyperlink>
      <w:r w:rsidDel="00000000" w:rsidR="00000000" w:rsidRPr="00000000">
        <w:rPr>
          <w:highlight w:val="white"/>
          <w:rtl w:val="0"/>
        </w:rPr>
        <w:t xml:space="preserve">f</w:t>
      </w:r>
      <w:hyperlink r:id="rId142">
        <w:r w:rsidDel="00000000" w:rsidR="00000000" w:rsidRPr="00000000">
          <w:rPr>
            <w:highlight w:val="white"/>
            <w:rtl w:val="0"/>
          </w:rPr>
          <w:t xml:space="preserve">u</w:t>
        </w:r>
      </w:hyperlink>
      <w:r w:rsidDel="00000000" w:rsidR="00000000" w:rsidRPr="00000000">
        <w:rPr>
          <w:highlight w:val="white"/>
          <w:rtl w:val="0"/>
        </w:rPr>
        <w:t xml:space="preserve">t</w:t>
      </w:r>
      <w:hyperlink r:id="rId143">
        <w:r w:rsidDel="00000000" w:rsidR="00000000" w:rsidRPr="00000000">
          <w:rPr>
            <w:highlight w:val="white"/>
            <w:rtl w:val="0"/>
          </w:rPr>
          <w:t xml:space="preserve">u</w:t>
        </w:r>
      </w:hyperlink>
      <w:r w:rsidDel="00000000" w:rsidR="00000000" w:rsidRPr="00000000">
        <w:rPr>
          <w:highlight w:val="white"/>
          <w:rtl w:val="0"/>
        </w:rPr>
        <w:t xml:space="preserve">r</w:t>
      </w:r>
      <w:hyperlink r:id="rId144">
        <w:r w:rsidDel="00000000" w:rsidR="00000000" w:rsidRPr="00000000">
          <w:rPr>
            <w:highlight w:val="white"/>
            <w:rtl w:val="0"/>
          </w:rPr>
          <w:t xml:space="preserve">e</w:t>
        </w:r>
      </w:hyperlink>
      <w:r w:rsidDel="00000000" w:rsidR="00000000" w:rsidRPr="00000000">
        <w:rPr>
          <w:highlight w:val="white"/>
          <w:rtl w:val="0"/>
        </w:rPr>
        <w:t xml:space="preserve"> </w:t>
      </w:r>
      <w:hyperlink r:id="rId145">
        <w:r w:rsidDel="00000000" w:rsidR="00000000" w:rsidRPr="00000000">
          <w:rPr>
            <w:highlight w:val="white"/>
            <w:rtl w:val="0"/>
          </w:rPr>
          <w:t xml:space="preserve">o</w:t>
        </w:r>
      </w:hyperlink>
      <w:r w:rsidDel="00000000" w:rsidR="00000000" w:rsidRPr="00000000">
        <w:rPr>
          <w:highlight w:val="white"/>
          <w:rtl w:val="0"/>
        </w:rPr>
        <w:t xml:space="preserve">f</w:t>
      </w:r>
      <w:hyperlink r:id="rId146">
        <w:r w:rsidDel="00000000" w:rsidR="00000000" w:rsidRPr="00000000">
          <w:rPr>
            <w:highlight w:val="white"/>
            <w:rtl w:val="0"/>
          </w:rPr>
          <w:t xml:space="preserve"> </w:t>
        </w:r>
      </w:hyperlink>
      <w:r w:rsidDel="00000000" w:rsidR="00000000" w:rsidRPr="00000000">
        <w:rPr>
          <w:highlight w:val="white"/>
          <w:rtl w:val="0"/>
        </w:rPr>
        <w:t xml:space="preserve">w</w:t>
      </w:r>
      <w:hyperlink r:id="rId147">
        <w:r w:rsidDel="00000000" w:rsidR="00000000" w:rsidRPr="00000000">
          <w:rPr>
            <w:highlight w:val="white"/>
            <w:rtl w:val="0"/>
          </w:rPr>
          <w:t xml:space="preserve">o</w:t>
        </w:r>
      </w:hyperlink>
      <w:r w:rsidDel="00000000" w:rsidR="00000000" w:rsidRPr="00000000">
        <w:rPr>
          <w:highlight w:val="white"/>
          <w:rtl w:val="0"/>
        </w:rPr>
        <w:t xml:space="preserve">r</w:t>
      </w:r>
      <w:hyperlink r:id="rId148">
        <w:r w:rsidDel="00000000" w:rsidR="00000000" w:rsidRPr="00000000">
          <w:rPr>
            <w:highlight w:val="white"/>
            <w:rtl w:val="0"/>
          </w:rPr>
          <w:t xml:space="preserve">k</w:t>
        </w:r>
      </w:hyperlink>
      <w:r w:rsidDel="00000000" w:rsidR="00000000" w:rsidRPr="00000000">
        <w:rPr>
          <w:highlight w:val="white"/>
          <w:rtl w:val="0"/>
        </w:rPr>
        <w:t xml:space="preserve">,</w:t>
      </w:r>
      <w:hyperlink r:id="rId149">
        <w:r w:rsidDel="00000000" w:rsidR="00000000" w:rsidRPr="00000000">
          <w:rPr>
            <w:highlight w:val="white"/>
            <w:rtl w:val="0"/>
          </w:rPr>
          <w:t xml:space="preserve"> </w:t>
        </w:r>
      </w:hyperlink>
      <w:r w:rsidDel="00000000" w:rsidR="00000000" w:rsidRPr="00000000">
        <w:rPr>
          <w:highlight w:val="white"/>
          <w:rtl w:val="0"/>
        </w:rPr>
        <w:t xml:space="preserve">w</w:t>
      </w:r>
      <w:hyperlink r:id="rId150">
        <w:r w:rsidDel="00000000" w:rsidR="00000000" w:rsidRPr="00000000">
          <w:rPr>
            <w:highlight w:val="white"/>
            <w:rtl w:val="0"/>
          </w:rPr>
          <w:t xml:space="preserve">e</w:t>
        </w:r>
      </w:hyperlink>
      <w:r w:rsidDel="00000000" w:rsidR="00000000" w:rsidRPr="00000000">
        <w:rPr>
          <w:highlight w:val="white"/>
          <w:rtl w:val="0"/>
        </w:rPr>
        <w:t xml:space="preserve">a</w:t>
      </w:r>
      <w:hyperlink r:id="rId151">
        <w:r w:rsidDel="00000000" w:rsidR="00000000" w:rsidRPr="00000000">
          <w:rPr>
            <w:highlight w:val="white"/>
            <w:rtl w:val="0"/>
          </w:rPr>
          <w:t xml:space="preserve">r</w:t>
        </w:r>
      </w:hyperlink>
      <w:r w:rsidDel="00000000" w:rsidR="00000000" w:rsidRPr="00000000">
        <w:rPr>
          <w:highlight w:val="white"/>
          <w:rtl w:val="0"/>
        </w:rPr>
        <w:t xml:space="preserve">a</w:t>
      </w:r>
      <w:hyperlink r:id="rId152">
        <w:r w:rsidDel="00000000" w:rsidR="00000000" w:rsidRPr="00000000">
          <w:rPr>
            <w:highlight w:val="white"/>
            <w:rtl w:val="0"/>
          </w:rPr>
          <w:t xml:space="preserve">b</w:t>
        </w:r>
      </w:hyperlink>
      <w:r w:rsidDel="00000000" w:rsidR="00000000" w:rsidRPr="00000000">
        <w:rPr>
          <w:highlight w:val="white"/>
          <w:rtl w:val="0"/>
        </w:rPr>
        <w:t xml:space="preserve">l</w:t>
      </w:r>
      <w:hyperlink r:id="rId153">
        <w:r w:rsidDel="00000000" w:rsidR="00000000" w:rsidRPr="00000000">
          <w:rPr>
            <w:highlight w:val="white"/>
            <w:rtl w:val="0"/>
          </w:rPr>
          <w:t xml:space="preserve">e</w:t>
        </w:r>
      </w:hyperlink>
      <w:r w:rsidDel="00000000" w:rsidR="00000000" w:rsidRPr="00000000">
        <w:rPr>
          <w:highlight w:val="white"/>
          <w:rtl w:val="0"/>
        </w:rPr>
        <w:t xml:space="preserve"> </w:t>
      </w:r>
      <w:hyperlink r:id="rId154">
        <w:r w:rsidDel="00000000" w:rsidR="00000000" w:rsidRPr="00000000">
          <w:rPr>
            <w:highlight w:val="white"/>
            <w:rtl w:val="0"/>
          </w:rPr>
          <w:t xml:space="preserve">t</w:t>
        </w:r>
      </w:hyperlink>
      <w:r w:rsidDel="00000000" w:rsidR="00000000" w:rsidRPr="00000000">
        <w:rPr>
          <w:highlight w:val="white"/>
          <w:rtl w:val="0"/>
        </w:rPr>
        <w:t xml:space="preserve">e</w:t>
      </w:r>
      <w:hyperlink r:id="rId155">
        <w:r w:rsidDel="00000000" w:rsidR="00000000" w:rsidRPr="00000000">
          <w:rPr>
            <w:highlight w:val="white"/>
            <w:rtl w:val="0"/>
          </w:rPr>
          <w:t xml:space="preserve">c</w:t>
        </w:r>
      </w:hyperlink>
      <w:r w:rsidDel="00000000" w:rsidR="00000000" w:rsidRPr="00000000">
        <w:rPr>
          <w:highlight w:val="white"/>
          <w:rtl w:val="0"/>
        </w:rPr>
        <w:t xml:space="preserve">h</w:t>
      </w:r>
      <w:hyperlink r:id="rId156">
        <w:r w:rsidDel="00000000" w:rsidR="00000000" w:rsidRPr="00000000">
          <w:rPr>
            <w:highlight w:val="white"/>
            <w:rtl w:val="0"/>
          </w:rPr>
          <w:t xml:space="preserve">,</w:t>
        </w:r>
      </w:hyperlink>
      <w:r w:rsidDel="00000000" w:rsidR="00000000" w:rsidRPr="00000000">
        <w:rPr>
          <w:highlight w:val="white"/>
          <w:rtl w:val="0"/>
        </w:rPr>
        <w:t xml:space="preserve"> </w:t>
      </w:r>
      <w:hyperlink r:id="rId157">
        <w:r w:rsidDel="00000000" w:rsidR="00000000" w:rsidRPr="00000000">
          <w:rPr>
            <w:highlight w:val="white"/>
            <w:rtl w:val="0"/>
          </w:rPr>
          <w:t xml:space="preserve">f</w:t>
        </w:r>
      </w:hyperlink>
      <w:r w:rsidDel="00000000" w:rsidR="00000000" w:rsidRPr="00000000">
        <w:rPr>
          <w:highlight w:val="white"/>
          <w:rtl w:val="0"/>
        </w:rPr>
        <w:t xml:space="preserve">e</w:t>
      </w:r>
      <w:hyperlink r:id="rId158">
        <w:r w:rsidDel="00000000" w:rsidR="00000000" w:rsidRPr="00000000">
          <w:rPr>
            <w:highlight w:val="white"/>
            <w:rtl w:val="0"/>
          </w:rPr>
          <w:t xml:space="preserve">m</w:t>
        </w:r>
      </w:hyperlink>
      <w:r w:rsidDel="00000000" w:rsidR="00000000" w:rsidRPr="00000000">
        <w:rPr>
          <w:highlight w:val="white"/>
          <w:rtl w:val="0"/>
        </w:rPr>
        <w:t xml:space="preserve">i</w:t>
      </w:r>
      <w:hyperlink r:id="rId159">
        <w:r w:rsidDel="00000000" w:rsidR="00000000" w:rsidRPr="00000000">
          <w:rPr>
            <w:highlight w:val="white"/>
            <w:rtl w:val="0"/>
          </w:rPr>
          <w:t xml:space="preserve">n</w:t>
        </w:r>
      </w:hyperlink>
      <w:r w:rsidDel="00000000" w:rsidR="00000000" w:rsidRPr="00000000">
        <w:rPr>
          <w:highlight w:val="white"/>
          <w:rtl w:val="0"/>
        </w:rPr>
        <w:t xml:space="preserve">i</w:t>
      </w:r>
      <w:hyperlink r:id="rId160">
        <w:r w:rsidDel="00000000" w:rsidR="00000000" w:rsidRPr="00000000">
          <w:rPr>
            <w:highlight w:val="white"/>
            <w:rtl w:val="0"/>
          </w:rPr>
          <w:t xml:space="preserve">s</w:t>
        </w:r>
      </w:hyperlink>
      <w:r w:rsidDel="00000000" w:rsidR="00000000" w:rsidRPr="00000000">
        <w:rPr>
          <w:highlight w:val="white"/>
          <w:rtl w:val="0"/>
        </w:rPr>
        <w:t xml:space="preserve">t</w:t>
      </w:r>
      <w:hyperlink r:id="rId161">
        <w:r w:rsidDel="00000000" w:rsidR="00000000" w:rsidRPr="00000000">
          <w:rPr>
            <w:highlight w:val="white"/>
            <w:rtl w:val="0"/>
          </w:rPr>
          <w:t xml:space="preserve"> </w:t>
        </w:r>
      </w:hyperlink>
      <w:r w:rsidDel="00000000" w:rsidR="00000000" w:rsidRPr="00000000">
        <w:rPr>
          <w:highlight w:val="white"/>
          <w:rtl w:val="0"/>
        </w:rPr>
        <w:t xml:space="preserve">s</w:t>
      </w:r>
      <w:hyperlink r:id="rId162">
        <w:r w:rsidDel="00000000" w:rsidR="00000000" w:rsidRPr="00000000">
          <w:rPr>
            <w:highlight w:val="white"/>
            <w:rtl w:val="0"/>
          </w:rPr>
          <w:t xml:space="preserve">t</w:t>
        </w:r>
      </w:hyperlink>
      <w:r w:rsidDel="00000000" w:rsidR="00000000" w:rsidRPr="00000000">
        <w:rPr>
          <w:highlight w:val="white"/>
          <w:rtl w:val="0"/>
        </w:rPr>
        <w:t xml:space="preserve">s</w:t>
      </w:r>
      <w:hyperlink r:id="rId163">
        <w:r w:rsidDel="00000000" w:rsidR="00000000" w:rsidRPr="00000000">
          <w:rPr>
            <w:highlight w:val="white"/>
            <w:rtl w:val="0"/>
          </w:rPr>
          <w:t xml:space="preserve">,</w:t>
        </w:r>
      </w:hyperlink>
      <w:r w:rsidDel="00000000" w:rsidR="00000000" w:rsidRPr="00000000">
        <w:rPr>
          <w:highlight w:val="white"/>
          <w:rtl w:val="0"/>
        </w:rPr>
        <w:t xml:space="preserve"> </w:t>
      </w:r>
      <w:hyperlink r:id="rId164">
        <w:r w:rsidDel="00000000" w:rsidR="00000000" w:rsidRPr="00000000">
          <w:rPr>
            <w:highlight w:val="white"/>
            <w:rtl w:val="0"/>
          </w:rPr>
          <w:t xml:space="preserve">d</w:t>
        </w:r>
      </w:hyperlink>
      <w:r w:rsidDel="00000000" w:rsidR="00000000" w:rsidRPr="00000000">
        <w:rPr>
          <w:highlight w:val="white"/>
          <w:rtl w:val="0"/>
        </w:rPr>
        <w:t xml:space="preserve">i</w:t>
      </w:r>
      <w:hyperlink r:id="rId165">
        <w:r w:rsidDel="00000000" w:rsidR="00000000" w:rsidRPr="00000000">
          <w:rPr>
            <w:highlight w:val="white"/>
            <w:rtl w:val="0"/>
          </w:rPr>
          <w:t xml:space="preserve">s</w:t>
        </w:r>
      </w:hyperlink>
      <w:r w:rsidDel="00000000" w:rsidR="00000000" w:rsidRPr="00000000">
        <w:rPr>
          <w:highlight w:val="white"/>
          <w:rtl w:val="0"/>
        </w:rPr>
        <w:t xml:space="preserve">a</w:t>
      </w:r>
      <w:hyperlink r:id="rId166">
        <w:r w:rsidDel="00000000" w:rsidR="00000000" w:rsidRPr="00000000">
          <w:rPr>
            <w:highlight w:val="white"/>
            <w:rtl w:val="0"/>
          </w:rPr>
          <w:t xml:space="preserve">b</w:t>
        </w:r>
      </w:hyperlink>
      <w:r w:rsidDel="00000000" w:rsidR="00000000" w:rsidRPr="00000000">
        <w:rPr>
          <w:highlight w:val="white"/>
          <w:rtl w:val="0"/>
        </w:rPr>
        <w:t xml:space="preserve">i</w:t>
      </w:r>
      <w:hyperlink r:id="rId167">
        <w:r w:rsidDel="00000000" w:rsidR="00000000" w:rsidRPr="00000000">
          <w:rPr>
            <w:highlight w:val="white"/>
            <w:rtl w:val="0"/>
          </w:rPr>
          <w:t xml:space="preserve">l</w:t>
        </w:r>
      </w:hyperlink>
      <w:r w:rsidDel="00000000" w:rsidR="00000000" w:rsidRPr="00000000">
        <w:rPr>
          <w:highlight w:val="white"/>
          <w:rtl w:val="0"/>
        </w:rPr>
        <w:t xml:space="preserve">i</w:t>
      </w:r>
      <w:hyperlink r:id="rId168">
        <w:r w:rsidDel="00000000" w:rsidR="00000000" w:rsidRPr="00000000">
          <w:rPr>
            <w:highlight w:val="white"/>
            <w:rtl w:val="0"/>
          </w:rPr>
          <w:t xml:space="preserve">t</w:t>
        </w:r>
      </w:hyperlink>
      <w:r w:rsidDel="00000000" w:rsidR="00000000" w:rsidRPr="00000000">
        <w:rPr>
          <w:highlight w:val="white"/>
          <w:rtl w:val="0"/>
        </w:rPr>
        <w:t xml:space="preserve">y</w:t>
      </w:r>
      <w:hyperlink r:id="rId169">
        <w:r w:rsidDel="00000000" w:rsidR="00000000" w:rsidRPr="00000000">
          <w:rPr>
            <w:highlight w:val="white"/>
            <w:rtl w:val="0"/>
          </w:rPr>
          <w:t xml:space="preserve">,</w:t>
        </w:r>
      </w:hyperlink>
      <w:r w:rsidDel="00000000" w:rsidR="00000000" w:rsidRPr="00000000">
        <w:rPr>
          <w:highlight w:val="white"/>
          <w:rtl w:val="0"/>
        </w:rPr>
        <w:t xml:space="preserve"> </w:t>
      </w:r>
      <w:hyperlink r:id="rId170">
        <w:r w:rsidDel="00000000" w:rsidR="00000000" w:rsidRPr="00000000">
          <w:rPr>
            <w:highlight w:val="white"/>
            <w:rtl w:val="0"/>
          </w:rPr>
          <w:t xml:space="preserve">d</w:t>
        </w:r>
      </w:hyperlink>
      <w:r w:rsidDel="00000000" w:rsidR="00000000" w:rsidRPr="00000000">
        <w:rPr>
          <w:highlight w:val="white"/>
          <w:rtl w:val="0"/>
        </w:rPr>
        <w:t xml:space="preserve">e</w:t>
      </w:r>
      <w:hyperlink r:id="rId171">
        <w:r w:rsidDel="00000000" w:rsidR="00000000" w:rsidRPr="00000000">
          <w:rPr>
            <w:highlight w:val="white"/>
            <w:rtl w:val="0"/>
          </w:rPr>
          <w:t xml:space="preserve">s</w:t>
        </w:r>
      </w:hyperlink>
      <w:r w:rsidDel="00000000" w:rsidR="00000000" w:rsidRPr="00000000">
        <w:rPr>
          <w:highlight w:val="white"/>
          <w:rtl w:val="0"/>
        </w:rPr>
        <w:t xml:space="preserve">i</w:t>
      </w:r>
      <w:hyperlink r:id="rId172">
        <w:r w:rsidDel="00000000" w:rsidR="00000000" w:rsidRPr="00000000">
          <w:rPr>
            <w:highlight w:val="white"/>
            <w:rtl w:val="0"/>
          </w:rPr>
          <w:t xml:space="preserve">g</w:t>
        </w:r>
      </w:hyperlink>
      <w:r w:rsidDel="00000000" w:rsidR="00000000" w:rsidRPr="00000000">
        <w:rPr>
          <w:highlight w:val="white"/>
          <w:rtl w:val="0"/>
        </w:rPr>
        <w:t xml:space="preserve">n</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L</w:t>
      </w:r>
      <w:hyperlink r:id="rId173">
        <w:r w:rsidDel="00000000" w:rsidR="00000000" w:rsidRPr="00000000">
          <w:rPr>
            <w:highlight w:val="white"/>
            <w:rtl w:val="0"/>
          </w:rPr>
          <w:t xml:space="preserve">i</w:t>
        </w:r>
      </w:hyperlink>
      <w:r w:rsidDel="00000000" w:rsidR="00000000" w:rsidRPr="00000000">
        <w:rPr>
          <w:highlight w:val="white"/>
          <w:rtl w:val="0"/>
        </w:rPr>
        <w:t xml:space="preserve">l</w:t>
      </w:r>
      <w:hyperlink r:id="rId174">
        <w:r w:rsidDel="00000000" w:rsidR="00000000" w:rsidRPr="00000000">
          <w:rPr>
            <w:highlight w:val="white"/>
            <w:rtl w:val="0"/>
          </w:rPr>
          <w:t xml:space="preserve">l</w:t>
        </w:r>
      </w:hyperlink>
      <w:r w:rsidDel="00000000" w:rsidR="00000000" w:rsidRPr="00000000">
        <w:rPr>
          <w:highlight w:val="white"/>
          <w:rtl w:val="0"/>
        </w:rPr>
        <w:t xml:space="preserve">y</w:t>
      </w:r>
      <w:hyperlink r:id="rId175">
        <w:r w:rsidDel="00000000" w:rsidR="00000000" w:rsidRPr="00000000">
          <w:rPr>
            <w:highlight w:val="white"/>
            <w:rtl w:val="0"/>
          </w:rPr>
          <w:t xml:space="preserve"> </w:t>
        </w:r>
      </w:hyperlink>
      <w:r w:rsidDel="00000000" w:rsidR="00000000" w:rsidRPr="00000000">
        <w:rPr>
          <w:highlight w:val="white"/>
          <w:rtl w:val="0"/>
        </w:rPr>
        <w:t xml:space="preserve">I</w:t>
      </w:r>
      <w:hyperlink r:id="rId176">
        <w:r w:rsidDel="00000000" w:rsidR="00000000" w:rsidRPr="00000000">
          <w:rPr>
            <w:highlight w:val="white"/>
            <w:rtl w:val="0"/>
          </w:rPr>
          <w:t xml:space="preserve">r</w:t>
        </w:r>
      </w:hyperlink>
      <w:r w:rsidDel="00000000" w:rsidR="00000000" w:rsidRPr="00000000">
        <w:rPr>
          <w:highlight w:val="white"/>
          <w:rtl w:val="0"/>
        </w:rPr>
        <w:t xml:space="preserve">a</w:t>
      </w:r>
      <w:hyperlink r:id="rId177">
        <w:r w:rsidDel="00000000" w:rsidR="00000000" w:rsidRPr="00000000">
          <w:rPr>
            <w:highlight w:val="white"/>
            <w:rtl w:val="0"/>
          </w:rPr>
          <w:t xml:space="preserve">n</w:t>
        </w:r>
      </w:hyperlink>
      <w:r w:rsidDel="00000000" w:rsidR="00000000" w:rsidRPr="00000000">
        <w:rPr>
          <w:highlight w:val="white"/>
          <w:rtl w:val="0"/>
        </w:rPr>
        <w:t xml:space="preserve">i</w:t>
      </w:r>
      <w:r w:rsidDel="00000000" w:rsidR="00000000" w:rsidRPr="00000000">
        <w:rPr>
          <w:highlight w:val="white"/>
          <w:rtl w:val="0"/>
        </w:rPr>
        <w:t xml:space="preserve"> @gleemie</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S</w:t>
      </w:r>
      <w:hyperlink r:id="rId178">
        <w:r w:rsidDel="00000000" w:rsidR="00000000" w:rsidRPr="00000000">
          <w:rPr>
            <w:highlight w:val="white"/>
            <w:rtl w:val="0"/>
          </w:rPr>
          <w:t xml:space="preserve">i</w:t>
        </w:r>
      </w:hyperlink>
      <w:r w:rsidDel="00000000" w:rsidR="00000000" w:rsidRPr="00000000">
        <w:rPr>
          <w:highlight w:val="white"/>
          <w:rtl w:val="0"/>
        </w:rPr>
        <w:t xml:space="preserve">l</w:t>
      </w:r>
      <w:hyperlink r:id="rId179">
        <w:r w:rsidDel="00000000" w:rsidR="00000000" w:rsidRPr="00000000">
          <w:rPr>
            <w:highlight w:val="white"/>
            <w:rtl w:val="0"/>
          </w:rPr>
          <w:t xml:space="preserve">v</w:t>
        </w:r>
      </w:hyperlink>
      <w:r w:rsidDel="00000000" w:rsidR="00000000" w:rsidRPr="00000000">
        <w:rPr>
          <w:highlight w:val="white"/>
          <w:rtl w:val="0"/>
        </w:rPr>
        <w:t xml:space="preserve">i</w:t>
      </w:r>
      <w:hyperlink r:id="rId180">
        <w:r w:rsidDel="00000000" w:rsidR="00000000" w:rsidRPr="00000000">
          <w:rPr>
            <w:highlight w:val="white"/>
            <w:rtl w:val="0"/>
          </w:rPr>
          <w:t xml:space="preserve">a</w:t>
        </w:r>
      </w:hyperlink>
      <w:r w:rsidDel="00000000" w:rsidR="00000000" w:rsidRPr="00000000">
        <w:rPr>
          <w:highlight w:val="white"/>
          <w:rtl w:val="0"/>
        </w:rPr>
        <w:t xml:space="preserve"> </w:t>
      </w:r>
      <w:hyperlink r:id="rId181">
        <w:r w:rsidDel="00000000" w:rsidR="00000000" w:rsidRPr="00000000">
          <w:rPr>
            <w:highlight w:val="white"/>
            <w:rtl w:val="0"/>
          </w:rPr>
          <w:t xml:space="preserve">L</w:t>
        </w:r>
      </w:hyperlink>
      <w:r w:rsidDel="00000000" w:rsidR="00000000" w:rsidRPr="00000000">
        <w:rPr>
          <w:highlight w:val="white"/>
          <w:rtl w:val="0"/>
        </w:rPr>
        <w:t xml:space="preserve">i</w:t>
      </w:r>
      <w:hyperlink r:id="rId182">
        <w:r w:rsidDel="00000000" w:rsidR="00000000" w:rsidRPr="00000000">
          <w:rPr>
            <w:highlight w:val="white"/>
            <w:rtl w:val="0"/>
          </w:rPr>
          <w:t xml:space="preserve">n</w:t>
        </w:r>
      </w:hyperlink>
      <w:r w:rsidDel="00000000" w:rsidR="00000000" w:rsidRPr="00000000">
        <w:rPr>
          <w:highlight w:val="white"/>
          <w:rtl w:val="0"/>
        </w:rPr>
        <w:t xml:space="preserve">d</w:t>
      </w:r>
      <w:hyperlink r:id="rId183">
        <w:r w:rsidDel="00000000" w:rsidR="00000000" w:rsidRPr="00000000">
          <w:rPr>
            <w:highlight w:val="white"/>
            <w:rtl w:val="0"/>
          </w:rPr>
          <w:t xml:space="preserve">t</w:t>
        </w:r>
      </w:hyperlink>
      <w:r w:rsidDel="00000000" w:rsidR="00000000" w:rsidRPr="00000000">
        <w:rPr>
          <w:highlight w:val="white"/>
          <w:rtl w:val="0"/>
        </w:rPr>
        <w:t xml:space="preserve">n</w:t>
      </w:r>
      <w:hyperlink r:id="rId184">
        <w:r w:rsidDel="00000000" w:rsidR="00000000" w:rsidRPr="00000000">
          <w:rPr>
            <w:highlight w:val="white"/>
            <w:rtl w:val="0"/>
          </w:rPr>
          <w:t xml:space="preserve">e</w:t>
        </w:r>
      </w:hyperlink>
      <w:r w:rsidDel="00000000" w:rsidR="00000000" w:rsidRPr="00000000">
        <w:rPr>
          <w:highlight w:val="white"/>
          <w:rtl w:val="0"/>
        </w:rPr>
        <w:t xml:space="preserve">r</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M</w:t>
      </w:r>
      <w:hyperlink r:id="rId185">
        <w:r w:rsidDel="00000000" w:rsidR="00000000" w:rsidRPr="00000000">
          <w:rPr>
            <w:highlight w:val="white"/>
            <w:rtl w:val="0"/>
          </w:rPr>
          <w:t xml:space="preserve">o</w:t>
        </w:r>
      </w:hyperlink>
      <w:r w:rsidDel="00000000" w:rsidR="00000000" w:rsidRPr="00000000">
        <w:rPr>
          <w:highlight w:val="white"/>
          <w:rtl w:val="0"/>
        </w:rPr>
        <w:t xml:space="preserve">r</w:t>
      </w:r>
      <w:hyperlink r:id="rId186">
        <w:r w:rsidDel="00000000" w:rsidR="00000000" w:rsidRPr="00000000">
          <w:rPr>
            <w:highlight w:val="white"/>
            <w:rtl w:val="0"/>
          </w:rPr>
          <w:t xml:space="preserve">g</w:t>
        </w:r>
      </w:hyperlink>
      <w:r w:rsidDel="00000000" w:rsidR="00000000" w:rsidRPr="00000000">
        <w:rPr>
          <w:highlight w:val="white"/>
          <w:rtl w:val="0"/>
        </w:rPr>
        <w:t xml:space="preserve">a</w:t>
      </w:r>
      <w:hyperlink r:id="rId187">
        <w:r w:rsidDel="00000000" w:rsidR="00000000" w:rsidRPr="00000000">
          <w:rPr>
            <w:highlight w:val="white"/>
            <w:rtl w:val="0"/>
          </w:rPr>
          <w:t xml:space="preserve">n</w:t>
        </w:r>
      </w:hyperlink>
      <w:r w:rsidDel="00000000" w:rsidR="00000000" w:rsidRPr="00000000">
        <w:rPr>
          <w:highlight w:val="white"/>
          <w:rtl w:val="0"/>
        </w:rPr>
        <w:t xml:space="preserve"> </w:t>
      </w:r>
      <w:hyperlink r:id="rId188">
        <w:r w:rsidDel="00000000" w:rsidR="00000000" w:rsidRPr="00000000">
          <w:rPr>
            <w:highlight w:val="white"/>
            <w:rtl w:val="0"/>
          </w:rPr>
          <w:t xml:space="preserve">A</w:t>
        </w:r>
      </w:hyperlink>
      <w:r w:rsidDel="00000000" w:rsidR="00000000" w:rsidRPr="00000000">
        <w:rPr>
          <w:highlight w:val="white"/>
          <w:rtl w:val="0"/>
        </w:rPr>
        <w:t xml:space="preserve">m</w:t>
      </w:r>
      <w:hyperlink r:id="rId189">
        <w:r w:rsidDel="00000000" w:rsidR="00000000" w:rsidRPr="00000000">
          <w:rPr>
            <w:highlight w:val="white"/>
            <w:rtl w:val="0"/>
          </w:rPr>
          <w:t xml:space="preserve">e</w:t>
        </w:r>
      </w:hyperlink>
      <w:r w:rsidDel="00000000" w:rsidR="00000000" w:rsidRPr="00000000">
        <w:rPr>
          <w:highlight w:val="white"/>
          <w:rtl w:val="0"/>
        </w:rPr>
        <w:t xml:space="preserve">s</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A</w:t>
      </w:r>
      <w:hyperlink r:id="rId190">
        <w:r w:rsidDel="00000000" w:rsidR="00000000" w:rsidRPr="00000000">
          <w:rPr>
            <w:highlight w:val="white"/>
            <w:rtl w:val="0"/>
          </w:rPr>
          <w:t xml:space="preserve">n</w:t>
        </w:r>
      </w:hyperlink>
      <w:r w:rsidDel="00000000" w:rsidR="00000000" w:rsidRPr="00000000">
        <w:rPr>
          <w:highlight w:val="white"/>
          <w:rtl w:val="0"/>
        </w:rPr>
        <w:t xml:space="preserve">i</w:t>
      </w:r>
      <w:hyperlink r:id="rId191">
        <w:r w:rsidDel="00000000" w:rsidR="00000000" w:rsidRPr="00000000">
          <w:rPr>
            <w:highlight w:val="white"/>
            <w:rtl w:val="0"/>
          </w:rPr>
          <w:t xml:space="preserve">t</w:t>
        </w:r>
      </w:hyperlink>
      <w:r w:rsidDel="00000000" w:rsidR="00000000" w:rsidRPr="00000000">
        <w:rPr>
          <w:highlight w:val="white"/>
          <w:rtl w:val="0"/>
        </w:rPr>
        <w:t xml:space="preserve">a</w:t>
      </w:r>
      <w:hyperlink r:id="rId192">
        <w:r w:rsidDel="00000000" w:rsidR="00000000" w:rsidRPr="00000000">
          <w:rPr>
            <w:highlight w:val="white"/>
            <w:rtl w:val="0"/>
          </w:rPr>
          <w:t xml:space="preserve"> </w:t>
        </w:r>
      </w:hyperlink>
      <w:r w:rsidDel="00000000" w:rsidR="00000000" w:rsidRPr="00000000">
        <w:rPr>
          <w:highlight w:val="white"/>
          <w:rtl w:val="0"/>
        </w:rPr>
        <w:t xml:space="preserve">S</w:t>
      </w:r>
      <w:hyperlink r:id="rId193">
        <w:r w:rsidDel="00000000" w:rsidR="00000000" w:rsidRPr="00000000">
          <w:rPr>
            <w:highlight w:val="white"/>
            <w:rtl w:val="0"/>
          </w:rPr>
          <w:t xml:space="preserve">a</w:t>
        </w:r>
      </w:hyperlink>
      <w:r w:rsidDel="00000000" w:rsidR="00000000" w:rsidRPr="00000000">
        <w:rPr>
          <w:highlight w:val="white"/>
          <w:rtl w:val="0"/>
        </w:rPr>
        <w:t xml:space="preserve">y</w:t>
      </w:r>
      <w:hyperlink r:id="rId194">
        <w:r w:rsidDel="00000000" w:rsidR="00000000" w:rsidRPr="00000000">
          <w:rPr>
            <w:highlight w:val="white"/>
            <w:rtl w:val="0"/>
          </w:rPr>
          <w:t xml:space="preserve"> </w:t>
        </w:r>
      </w:hyperlink>
      <w:r w:rsidDel="00000000" w:rsidR="00000000" w:rsidRPr="00000000">
        <w:rPr>
          <w:highlight w:val="white"/>
          <w:rtl w:val="0"/>
        </w:rPr>
        <w:t xml:space="preserve">Chan</w:t>
      </w:r>
      <w:hyperlink r:id="rId195">
        <w:r w:rsidDel="00000000" w:rsidR="00000000" w:rsidRPr="00000000">
          <w:rPr>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196">
        <w:r w:rsidDel="00000000" w:rsidR="00000000" w:rsidRPr="00000000">
          <w:rPr>
            <w:highlight w:val="white"/>
            <w:rtl w:val="0"/>
          </w:rPr>
          <w:t xml:space="preserve">D</w:t>
        </w:r>
      </w:hyperlink>
      <w:r w:rsidDel="00000000" w:rsidR="00000000" w:rsidRPr="00000000">
        <w:rPr>
          <w:highlight w:val="white"/>
          <w:rtl w:val="0"/>
        </w:rPr>
        <w:t xml:space="preserve">a</w:t>
      </w:r>
      <w:hyperlink r:id="rId197">
        <w:r w:rsidDel="00000000" w:rsidR="00000000" w:rsidRPr="00000000">
          <w:rPr>
            <w:highlight w:val="white"/>
            <w:rtl w:val="0"/>
          </w:rPr>
          <w:t xml:space="preserve">n</w:t>
        </w:r>
      </w:hyperlink>
      <w:r w:rsidDel="00000000" w:rsidR="00000000" w:rsidRPr="00000000">
        <w:rPr>
          <w:highlight w:val="white"/>
          <w:rtl w:val="0"/>
        </w:rPr>
        <w:t xml:space="preserve">i</w:t>
      </w:r>
      <w:hyperlink r:id="rId198">
        <w:r w:rsidDel="00000000" w:rsidR="00000000" w:rsidRPr="00000000">
          <w:rPr>
            <w:highlight w:val="white"/>
            <w:rtl w:val="0"/>
          </w:rPr>
          <w:t xml:space="preserve">e</w:t>
        </w:r>
      </w:hyperlink>
      <w:r w:rsidDel="00000000" w:rsidR="00000000" w:rsidRPr="00000000">
        <w:rPr>
          <w:highlight w:val="white"/>
          <w:rtl w:val="0"/>
        </w:rPr>
        <w:t xml:space="preserve">l</w:t>
      </w:r>
      <w:hyperlink r:id="rId199">
        <w:r w:rsidDel="00000000" w:rsidR="00000000" w:rsidRPr="00000000">
          <w:rPr>
            <w:highlight w:val="white"/>
            <w:rtl w:val="0"/>
          </w:rPr>
          <w:t xml:space="preserve">a</w:t>
        </w:r>
      </w:hyperlink>
      <w:r w:rsidDel="00000000" w:rsidR="00000000" w:rsidRPr="00000000">
        <w:rPr>
          <w:highlight w:val="white"/>
          <w:rtl w:val="0"/>
        </w:rPr>
        <w:t xml:space="preserve"> </w:t>
      </w:r>
      <w:hyperlink r:id="rId200">
        <w:r w:rsidDel="00000000" w:rsidR="00000000" w:rsidRPr="00000000">
          <w:rPr>
            <w:highlight w:val="white"/>
            <w:rtl w:val="0"/>
          </w:rPr>
          <w:t xml:space="preserve">R</w:t>
        </w:r>
      </w:hyperlink>
      <w:r w:rsidDel="00000000" w:rsidR="00000000" w:rsidRPr="00000000">
        <w:rPr>
          <w:highlight w:val="white"/>
          <w:rtl w:val="0"/>
        </w:rPr>
        <w:t xml:space="preserve">o</w:t>
      </w:r>
      <w:hyperlink r:id="rId201">
        <w:r w:rsidDel="00000000" w:rsidR="00000000" w:rsidRPr="00000000">
          <w:rPr>
            <w:highlight w:val="white"/>
            <w:rtl w:val="0"/>
          </w:rPr>
          <w:t xml:space="preserve">s</w:t>
        </w:r>
      </w:hyperlink>
      <w:r w:rsidDel="00000000" w:rsidR="00000000" w:rsidRPr="00000000">
        <w:rPr>
          <w:highlight w:val="white"/>
          <w:rtl w:val="0"/>
        </w:rPr>
        <w:t xml:space="preserve">n</w:t>
      </w:r>
      <w:hyperlink r:id="rId202">
        <w:r w:rsidDel="00000000" w:rsidR="00000000" w:rsidRPr="00000000">
          <w:rPr>
            <w:highlight w:val="white"/>
            <w:rtl w:val="0"/>
          </w:rPr>
          <w:t xml:space="preserve">e</w:t>
        </w:r>
      </w:hyperlink>
      <w:r w:rsidDel="00000000" w:rsidR="00000000" w:rsidRPr="00000000">
        <w:rPr>
          <w:highlight w:val="white"/>
          <w:rtl w:val="0"/>
        </w:rPr>
        <w:t xml:space="preserve">r</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S</w:t>
      </w:r>
      <w:hyperlink r:id="rId203">
        <w:r w:rsidDel="00000000" w:rsidR="00000000" w:rsidRPr="00000000">
          <w:rPr>
            <w:highlight w:val="white"/>
            <w:rtl w:val="0"/>
          </w:rPr>
          <w:t xml:space="preserve">a</w:t>
        </w:r>
      </w:hyperlink>
      <w:r w:rsidDel="00000000" w:rsidR="00000000" w:rsidRPr="00000000">
        <w:rPr>
          <w:highlight w:val="white"/>
          <w:rtl w:val="0"/>
        </w:rPr>
        <w:t xml:space="preserve">r</w:t>
      </w:r>
      <w:hyperlink r:id="rId204">
        <w:r w:rsidDel="00000000" w:rsidR="00000000" w:rsidRPr="00000000">
          <w:rPr>
            <w:highlight w:val="white"/>
            <w:rtl w:val="0"/>
          </w:rPr>
          <w:t xml:space="preserve">a</w:t>
        </w:r>
      </w:hyperlink>
      <w:r w:rsidDel="00000000" w:rsidR="00000000" w:rsidRPr="00000000">
        <w:rPr>
          <w:highlight w:val="white"/>
          <w:rtl w:val="0"/>
        </w:rPr>
        <w:t xml:space="preserve">h</w:t>
      </w:r>
      <w:hyperlink r:id="rId205">
        <w:r w:rsidDel="00000000" w:rsidR="00000000" w:rsidRPr="00000000">
          <w:rPr>
            <w:highlight w:val="white"/>
            <w:rtl w:val="0"/>
          </w:rPr>
          <w:t xml:space="preserve"> </w:t>
        </w:r>
      </w:hyperlink>
      <w:r w:rsidDel="00000000" w:rsidR="00000000" w:rsidRPr="00000000">
        <w:rPr>
          <w:highlight w:val="white"/>
          <w:rtl w:val="0"/>
        </w:rPr>
        <w:t xml:space="preserve">F</w:t>
      </w:r>
      <w:hyperlink r:id="rId206">
        <w:r w:rsidDel="00000000" w:rsidR="00000000" w:rsidRPr="00000000">
          <w:rPr>
            <w:highlight w:val="white"/>
            <w:rtl w:val="0"/>
          </w:rPr>
          <w:t xml:space="preserve">o</w:t>
        </w:r>
      </w:hyperlink>
      <w:r w:rsidDel="00000000" w:rsidR="00000000" w:rsidRPr="00000000">
        <w:rPr>
          <w:highlight w:val="white"/>
          <w:rtl w:val="0"/>
        </w:rPr>
        <w:t xml:space="preserve">x</w:t>
      </w:r>
      <w:hyperlink r:id="rId207">
        <w:r w:rsidDel="00000000" w:rsidR="00000000" w:rsidRPr="00000000">
          <w:rPr>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08">
        <w:r w:rsidDel="00000000" w:rsidR="00000000" w:rsidRPr="00000000">
          <w:rPr>
            <w:highlight w:val="white"/>
            <w:rtl w:val="0"/>
          </w:rPr>
          <w:t xml:space="preserve">J</w:t>
        </w:r>
      </w:hyperlink>
      <w:r w:rsidDel="00000000" w:rsidR="00000000" w:rsidRPr="00000000">
        <w:rPr>
          <w:highlight w:val="white"/>
          <w:rtl w:val="0"/>
        </w:rPr>
        <w:t xml:space="preserve">o</w:t>
      </w:r>
      <w:hyperlink r:id="rId209">
        <w:r w:rsidDel="00000000" w:rsidR="00000000" w:rsidRPr="00000000">
          <w:rPr>
            <w:highlight w:val="white"/>
            <w:rtl w:val="0"/>
          </w:rPr>
          <w:t xml:space="preserve">a</w:t>
        </w:r>
      </w:hyperlink>
      <w:r w:rsidDel="00000000" w:rsidR="00000000" w:rsidRPr="00000000">
        <w:rPr>
          <w:highlight w:val="white"/>
          <w:rtl w:val="0"/>
        </w:rPr>
        <w:t xml:space="preserve">n</w:t>
      </w:r>
      <w:hyperlink r:id="rId210">
        <w:r w:rsidDel="00000000" w:rsidR="00000000" w:rsidRPr="00000000">
          <w:rPr>
            <w:highlight w:val="white"/>
            <w:rtl w:val="0"/>
          </w:rPr>
          <w:t xml:space="preserve">n</w:t>
        </w:r>
      </w:hyperlink>
      <w:r w:rsidDel="00000000" w:rsidR="00000000" w:rsidRPr="00000000">
        <w:rPr>
          <w:highlight w:val="white"/>
          <w:rtl w:val="0"/>
        </w:rPr>
        <w:t xml:space="preserve">a</w:t>
      </w:r>
      <w:hyperlink r:id="rId211">
        <w:r w:rsidDel="00000000" w:rsidR="00000000" w:rsidRPr="00000000">
          <w:rPr>
            <w:highlight w:val="white"/>
            <w:rtl w:val="0"/>
          </w:rPr>
          <w:t xml:space="preserve"> </w:t>
        </w:r>
      </w:hyperlink>
      <w:r w:rsidDel="00000000" w:rsidR="00000000" w:rsidRPr="00000000">
        <w:rPr>
          <w:highlight w:val="white"/>
          <w:rtl w:val="0"/>
        </w:rPr>
        <w:t xml:space="preserve">Z</w:t>
      </w:r>
      <w:hyperlink r:id="rId212">
        <w:r w:rsidDel="00000000" w:rsidR="00000000" w:rsidRPr="00000000">
          <w:rPr>
            <w:highlight w:val="white"/>
            <w:rtl w:val="0"/>
          </w:rPr>
          <w:t xml:space="preserve">y</w:t>
        </w:r>
      </w:hyperlink>
      <w:r w:rsidDel="00000000" w:rsidR="00000000" w:rsidRPr="00000000">
        <w:rPr>
          <w:highlight w:val="white"/>
          <w:rtl w:val="0"/>
        </w:rPr>
        <w:t xml:space="preserve">l</w:t>
      </w:r>
      <w:hyperlink r:id="rId213">
        <w:r w:rsidDel="00000000" w:rsidR="00000000" w:rsidRPr="00000000">
          <w:rPr>
            <w:highlight w:val="white"/>
            <w:rtl w:val="0"/>
          </w:rPr>
          <w:t xml:space="preserve">i</w:t>
        </w:r>
      </w:hyperlink>
      <w:r w:rsidDel="00000000" w:rsidR="00000000" w:rsidRPr="00000000">
        <w:rPr>
          <w:highlight w:val="white"/>
          <w:rtl w:val="0"/>
        </w:rPr>
        <w:t xml:space="preserve">n</w:t>
      </w:r>
      <w:hyperlink r:id="rId214">
        <w:r w:rsidDel="00000000" w:rsidR="00000000" w:rsidRPr="00000000">
          <w:rPr>
            <w:highlight w:val="white"/>
            <w:rtl w:val="0"/>
          </w:rPr>
          <w:t xml:space="preserve">s</w:t>
        </w:r>
      </w:hyperlink>
      <w:r w:rsidDel="00000000" w:rsidR="00000000" w:rsidRPr="00000000">
        <w:rPr>
          <w:highlight w:val="white"/>
          <w:rtl w:val="0"/>
        </w:rPr>
        <w:t xml:space="preserve">k</w:t>
      </w:r>
      <w:hyperlink r:id="rId215">
        <w:r w:rsidDel="00000000" w:rsidR="00000000" w:rsidRPr="00000000">
          <w:rPr>
            <w:highlight w:val="white"/>
            <w:rtl w:val="0"/>
          </w:rPr>
          <w:t xml:space="preserve">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16">
        <w:r w:rsidDel="00000000" w:rsidR="00000000" w:rsidRPr="00000000">
          <w:rPr>
            <w:highlight w:val="white"/>
            <w:rtl w:val="0"/>
          </w:rPr>
          <w:t xml:space="preserve">S</w:t>
        </w:r>
      </w:hyperlink>
      <w:r w:rsidDel="00000000" w:rsidR="00000000" w:rsidRPr="00000000">
        <w:rPr>
          <w:highlight w:val="white"/>
          <w:rtl w:val="0"/>
        </w:rPr>
        <w:t xml:space="preserve">a</w:t>
      </w:r>
      <w:hyperlink r:id="rId217">
        <w:r w:rsidDel="00000000" w:rsidR="00000000" w:rsidRPr="00000000">
          <w:rPr>
            <w:highlight w:val="white"/>
            <w:rtl w:val="0"/>
          </w:rPr>
          <w:t xml:space="preserve">r</w:t>
        </w:r>
      </w:hyperlink>
      <w:r w:rsidDel="00000000" w:rsidR="00000000" w:rsidRPr="00000000">
        <w:rPr>
          <w:highlight w:val="white"/>
          <w:rtl w:val="0"/>
        </w:rPr>
        <w:t xml:space="preserve">a</w:t>
      </w:r>
      <w:hyperlink r:id="rId218">
        <w:r w:rsidDel="00000000" w:rsidR="00000000" w:rsidRPr="00000000">
          <w:rPr>
            <w:highlight w:val="white"/>
            <w:rtl w:val="0"/>
          </w:rPr>
          <w:t xml:space="preserve">h</w:t>
        </w:r>
      </w:hyperlink>
      <w:r w:rsidDel="00000000" w:rsidR="00000000" w:rsidRPr="00000000">
        <w:rPr>
          <w:highlight w:val="white"/>
          <w:rtl w:val="0"/>
        </w:rPr>
        <w:t xml:space="preserve"> </w:t>
      </w:r>
      <w:hyperlink r:id="rId219">
        <w:r w:rsidDel="00000000" w:rsidR="00000000" w:rsidRPr="00000000">
          <w:rPr>
            <w:highlight w:val="white"/>
            <w:rtl w:val="0"/>
          </w:rPr>
          <w:t xml:space="preserve">K</w:t>
        </w:r>
      </w:hyperlink>
      <w:r w:rsidDel="00000000" w:rsidR="00000000" w:rsidRPr="00000000">
        <w:rPr>
          <w:highlight w:val="white"/>
          <w:rtl w:val="0"/>
        </w:rPr>
        <w:t xml:space="preserve">e</w:t>
      </w:r>
      <w:hyperlink r:id="rId220">
        <w:r w:rsidDel="00000000" w:rsidR="00000000" w:rsidRPr="00000000">
          <w:rPr>
            <w:highlight w:val="white"/>
            <w:rtl w:val="0"/>
          </w:rPr>
          <w:t xml:space="preserve">m</w:t>
        </w:r>
      </w:hyperlink>
      <w:r w:rsidDel="00000000" w:rsidR="00000000" w:rsidRPr="00000000">
        <w:rPr>
          <w:highlight w:val="white"/>
          <w:rtl w:val="0"/>
        </w:rPr>
        <w:t xml:space="preserve">b</w:t>
      </w:r>
      <w:hyperlink r:id="rId221">
        <w:r w:rsidDel="00000000" w:rsidR="00000000" w:rsidRPr="00000000">
          <w:rPr>
            <w:highlight w:val="white"/>
            <w:rtl w:val="0"/>
          </w:rPr>
          <w:t xml:space="preserve">e</w:t>
        </w:r>
      </w:hyperlink>
      <w:r w:rsidDel="00000000" w:rsidR="00000000" w:rsidRPr="00000000">
        <w:rPr>
          <w:highlight w:val="white"/>
          <w:rtl w:val="0"/>
        </w:rPr>
        <w:t xml:space="preserve">r</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S</w:t>
      </w:r>
      <w:hyperlink r:id="rId222">
        <w:r w:rsidDel="00000000" w:rsidR="00000000" w:rsidRPr="00000000">
          <w:rPr>
            <w:highlight w:val="white"/>
            <w:rtl w:val="0"/>
          </w:rPr>
          <w:t xml:space="preserve">a</w:t>
        </w:r>
      </w:hyperlink>
      <w:r w:rsidDel="00000000" w:rsidR="00000000" w:rsidRPr="00000000">
        <w:rPr>
          <w:highlight w:val="white"/>
          <w:rtl w:val="0"/>
        </w:rPr>
        <w:t xml:space="preserve">r</w:t>
      </w:r>
      <w:hyperlink r:id="rId223">
        <w:r w:rsidDel="00000000" w:rsidR="00000000" w:rsidRPr="00000000">
          <w:rPr>
            <w:highlight w:val="white"/>
            <w:rtl w:val="0"/>
          </w:rPr>
          <w:t xml:space="preserve">a</w:t>
        </w:r>
      </w:hyperlink>
      <w:r w:rsidDel="00000000" w:rsidR="00000000" w:rsidRPr="00000000">
        <w:rPr>
          <w:highlight w:val="white"/>
          <w:rtl w:val="0"/>
        </w:rPr>
        <w:t xml:space="preserve">h</w:t>
      </w:r>
      <w:hyperlink r:id="rId224">
        <w:r w:rsidDel="00000000" w:rsidR="00000000" w:rsidRPr="00000000">
          <w:rPr>
            <w:highlight w:val="white"/>
            <w:rtl w:val="0"/>
          </w:rPr>
          <w:t xml:space="preserve"> </w:t>
        </w:r>
      </w:hyperlink>
      <w:r w:rsidDel="00000000" w:rsidR="00000000" w:rsidRPr="00000000">
        <w:rPr>
          <w:highlight w:val="white"/>
          <w:rtl w:val="0"/>
        </w:rPr>
        <w:t xml:space="preserve">T</w:t>
      </w:r>
      <w:hyperlink r:id="rId225">
        <w:r w:rsidDel="00000000" w:rsidR="00000000" w:rsidRPr="00000000">
          <w:rPr>
            <w:highlight w:val="white"/>
            <w:rtl w:val="0"/>
          </w:rPr>
          <w:t xml:space="preserve">e</w:t>
        </w:r>
      </w:hyperlink>
      <w:r w:rsidDel="00000000" w:rsidR="00000000" w:rsidRPr="00000000">
        <w:rPr>
          <w:highlight w:val="white"/>
          <w:rtl w:val="0"/>
        </w:rPr>
        <w:t xml:space="preserve">a</w:t>
      </w:r>
      <w:hyperlink r:id="rId226">
        <w:r w:rsidDel="00000000" w:rsidR="00000000" w:rsidRPr="00000000">
          <w:rPr>
            <w:highlight w:val="white"/>
            <w:rtl w:val="0"/>
          </w:rPr>
          <w:t xml:space="preserve">s</w:t>
        </w:r>
      </w:hyperlink>
      <w:r w:rsidDel="00000000" w:rsidR="00000000" w:rsidRPr="00000000">
        <w:rPr>
          <w:highlight w:val="white"/>
          <w:rtl w:val="0"/>
        </w:rPr>
        <w:t xml:space="preserve">l</w:t>
      </w:r>
      <w:hyperlink r:id="rId227">
        <w:r w:rsidDel="00000000" w:rsidR="00000000" w:rsidRPr="00000000">
          <w:rPr>
            <w:highlight w:val="white"/>
            <w:rtl w:val="0"/>
          </w:rPr>
          <w:t xml:space="preserve">e</w:t>
        </w:r>
      </w:hyperlink>
      <w:r w:rsidDel="00000000" w:rsidR="00000000" w:rsidRPr="00000000">
        <w:rPr>
          <w:highlight w:val="white"/>
          <w:rtl w:val="0"/>
        </w:rPr>
        <w:t xml:space="preserve">y</w:t>
      </w:r>
      <w:hyperlink r:id="rId228">
        <w:r w:rsidDel="00000000" w:rsidR="00000000" w:rsidRPr="00000000">
          <w:rPr>
            <w:color w:val="009999"/>
            <w:sz w:val="21"/>
            <w:szCs w:val="21"/>
            <w:u w:val="single"/>
            <w:shd w:fill="eaf5fd" w:val="clear"/>
            <w:rtl w:val="0"/>
          </w:rPr>
          <w:t xml:space="preserve"> (@sarah_teasley)</w:t>
        </w:r>
      </w:hyperlink>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L</w:t>
      </w:r>
      <w:hyperlink r:id="rId229">
        <w:r w:rsidDel="00000000" w:rsidR="00000000" w:rsidRPr="00000000">
          <w:rPr>
            <w:highlight w:val="white"/>
            <w:rtl w:val="0"/>
          </w:rPr>
          <w:t xml:space="preserve">a</w:t>
        </w:r>
      </w:hyperlink>
      <w:r w:rsidDel="00000000" w:rsidR="00000000" w:rsidRPr="00000000">
        <w:rPr>
          <w:highlight w:val="white"/>
          <w:rtl w:val="0"/>
        </w:rPr>
        <w:t xml:space="preserve">i</w:t>
      </w:r>
      <w:hyperlink r:id="rId230">
        <w:r w:rsidDel="00000000" w:rsidR="00000000" w:rsidRPr="00000000">
          <w:rPr>
            <w:highlight w:val="white"/>
            <w:rtl w:val="0"/>
          </w:rPr>
          <w:t xml:space="preserve">n</w:t>
        </w:r>
      </w:hyperlink>
      <w:r w:rsidDel="00000000" w:rsidR="00000000" w:rsidRPr="00000000">
        <w:rPr>
          <w:highlight w:val="white"/>
          <w:rtl w:val="0"/>
        </w:rPr>
        <w:t xml:space="preserve">e</w:t>
      </w:r>
      <w:hyperlink r:id="rId231">
        <w:r w:rsidDel="00000000" w:rsidR="00000000" w:rsidRPr="00000000">
          <w:rPr>
            <w:highlight w:val="white"/>
            <w:rtl w:val="0"/>
          </w:rPr>
          <w:t xml:space="preserve"> </w:t>
        </w:r>
      </w:hyperlink>
      <w:r w:rsidDel="00000000" w:rsidR="00000000" w:rsidRPr="00000000">
        <w:rPr>
          <w:highlight w:val="white"/>
          <w:rtl w:val="0"/>
        </w:rPr>
        <w:t xml:space="preserve">N</w:t>
      </w:r>
      <w:hyperlink r:id="rId232">
        <w:r w:rsidDel="00000000" w:rsidR="00000000" w:rsidRPr="00000000">
          <w:rPr>
            <w:highlight w:val="white"/>
            <w:rtl w:val="0"/>
          </w:rPr>
          <w:t xml:space="preserve">o</w:t>
        </w:r>
      </w:hyperlink>
      <w:r w:rsidDel="00000000" w:rsidR="00000000" w:rsidRPr="00000000">
        <w:rPr>
          <w:highlight w:val="white"/>
          <w:rtl w:val="0"/>
        </w:rPr>
        <w:t xml:space="preserve">o</w:t>
      </w:r>
      <w:hyperlink r:id="rId233">
        <w:r w:rsidDel="00000000" w:rsidR="00000000" w:rsidRPr="00000000">
          <w:rPr>
            <w:highlight w:val="white"/>
            <w:rtl w:val="0"/>
          </w:rPr>
          <w:t xml:space="preserve">n</w:t>
        </w:r>
      </w:hyperlink>
      <w:r w:rsidDel="00000000" w:rsidR="00000000" w:rsidRPr="00000000">
        <w:rPr>
          <w:highlight w:val="white"/>
          <w:rtl w:val="0"/>
        </w:rPr>
        <w:t xml:space="preserve">e</w:t>
      </w:r>
      <w:hyperlink r:id="rId234">
        <w:r w:rsidDel="00000000" w:rsidR="00000000" w:rsidRPr="00000000">
          <w:rPr>
            <w:highlight w:val="white"/>
            <w:rtl w:val="0"/>
          </w:rPr>
          <w:t xml:space="preserve">y</w:t>
        </w:r>
      </w:hyperlink>
      <w:r w:rsidDel="00000000" w:rsidR="00000000" w:rsidRPr="00000000">
        <w:rPr>
          <w:highlight w:val="white"/>
          <w:rtl w:val="0"/>
        </w:rPr>
        <w:t xml:space="preserve"> </w:t>
      </w:r>
      <w:hyperlink r:id="rId235">
        <w:r w:rsidDel="00000000" w:rsidR="00000000" w:rsidRPr="00000000">
          <w:rPr>
            <w:highlight w:val="white"/>
            <w:rtl w:val="0"/>
          </w:rPr>
          <w:t xml:space="preserve">(</w:t>
        </w:r>
      </w:hyperlink>
      <w:r w:rsidDel="00000000" w:rsidR="00000000" w:rsidRPr="00000000">
        <w:rPr>
          <w:highlight w:val="white"/>
          <w:rtl w:val="0"/>
        </w:rPr>
        <w:t xml:space="preserve">@</w:t>
      </w:r>
      <w:hyperlink r:id="rId236">
        <w:r w:rsidDel="00000000" w:rsidR="00000000" w:rsidRPr="00000000">
          <w:rPr>
            <w:highlight w:val="white"/>
            <w:rtl w:val="0"/>
          </w:rPr>
          <w:t xml:space="preserve">S</w:t>
        </w:r>
      </w:hyperlink>
      <w:r w:rsidDel="00000000" w:rsidR="00000000" w:rsidRPr="00000000">
        <w:rPr>
          <w:highlight w:val="white"/>
          <w:rtl w:val="0"/>
        </w:rPr>
        <w:t xml:space="preserve">i</w:t>
      </w:r>
      <w:hyperlink r:id="rId237">
        <w:r w:rsidDel="00000000" w:rsidR="00000000" w:rsidRPr="00000000">
          <w:rPr>
            <w:highlight w:val="white"/>
            <w:rtl w:val="0"/>
          </w:rPr>
          <w:t xml:space="preserve">e</w:t>
        </w:r>
      </w:hyperlink>
      <w:r w:rsidDel="00000000" w:rsidR="00000000" w:rsidRPr="00000000">
        <w:rPr>
          <w:highlight w:val="white"/>
          <w:rtl w:val="0"/>
        </w:rPr>
        <w:t xml:space="preserve">r</w:t>
      </w:r>
      <w:hyperlink r:id="rId238">
        <w:r w:rsidDel="00000000" w:rsidR="00000000" w:rsidRPr="00000000">
          <w:rPr>
            <w:highlight w:val="white"/>
            <w:rtl w:val="0"/>
          </w:rPr>
          <w:t xml:space="preserve">r</w:t>
        </w:r>
      </w:hyperlink>
      <w:r w:rsidDel="00000000" w:rsidR="00000000" w:rsidRPr="00000000">
        <w:rPr>
          <w:highlight w:val="white"/>
          <w:rtl w:val="0"/>
        </w:rPr>
        <w:t xml:space="preserve">a</w:t>
      </w:r>
      <w:hyperlink r:id="rId239">
        <w:r w:rsidDel="00000000" w:rsidR="00000000" w:rsidRPr="00000000">
          <w:rPr>
            <w:highlight w:val="white"/>
            <w:rtl w:val="0"/>
          </w:rPr>
          <w:t xml:space="preserve">_</w:t>
        </w:r>
      </w:hyperlink>
      <w:r w:rsidDel="00000000" w:rsidR="00000000" w:rsidRPr="00000000">
        <w:rPr>
          <w:highlight w:val="white"/>
          <w:rtl w:val="0"/>
        </w:rPr>
        <w:t xml:space="preserve">O</w:t>
      </w:r>
      <w:hyperlink r:id="rId240">
        <w:r w:rsidDel="00000000" w:rsidR="00000000" w:rsidRPr="00000000">
          <w:rPr>
            <w:highlight w:val="white"/>
            <w:rtl w:val="0"/>
          </w:rPr>
          <w:t xml:space="preserve">f</w:t>
        </w:r>
      </w:hyperlink>
      <w:r w:rsidDel="00000000" w:rsidR="00000000" w:rsidRPr="00000000">
        <w:rPr>
          <w:highlight w:val="white"/>
          <w:rtl w:val="0"/>
        </w:rPr>
        <w:t xml:space="preserve">f</w:t>
      </w:r>
      <w:hyperlink r:id="rId241">
        <w:r w:rsidDel="00000000" w:rsidR="00000000" w:rsidRPr="00000000">
          <w:rPr>
            <w:highlight w:val="white"/>
            <w:rtl w:val="0"/>
          </w:rPr>
          <w:t xml:space="preserve">l</w:t>
        </w:r>
      </w:hyperlink>
      <w:r w:rsidDel="00000000" w:rsidR="00000000" w:rsidRPr="00000000">
        <w:rPr>
          <w:highlight w:val="white"/>
          <w:rtl w:val="0"/>
        </w:rPr>
        <w:t xml:space="preserve">i</w:t>
      </w:r>
      <w:hyperlink r:id="rId242">
        <w:r w:rsidDel="00000000" w:rsidR="00000000" w:rsidRPr="00000000">
          <w:rPr>
            <w:highlight w:val="white"/>
            <w:rtl w:val="0"/>
          </w:rPr>
          <w:t xml:space="preserve">n</w:t>
        </w:r>
      </w:hyperlink>
      <w:r w:rsidDel="00000000" w:rsidR="00000000" w:rsidRPr="00000000">
        <w:rPr>
          <w:highlight w:val="white"/>
          <w:rtl w:val="0"/>
        </w:rPr>
        <w:t xml:space="preserve">e</w:t>
      </w:r>
      <w:hyperlink r:id="rId243">
        <w:r w:rsidDel="00000000" w:rsidR="00000000" w:rsidRPr="00000000">
          <w:rPr>
            <w:highlight w:val="white"/>
            <w:rtl w:val="0"/>
          </w:rPr>
          <w:t xml:space="preserv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44">
        <w:r w:rsidDel="00000000" w:rsidR="00000000" w:rsidRPr="00000000">
          <w:rPr>
            <w:highlight w:val="white"/>
            <w:rtl w:val="0"/>
          </w:rPr>
          <w:t xml:space="preserve">K</w:t>
        </w:r>
      </w:hyperlink>
      <w:r w:rsidDel="00000000" w:rsidR="00000000" w:rsidRPr="00000000">
        <w:rPr>
          <w:highlight w:val="white"/>
          <w:rtl w:val="0"/>
        </w:rPr>
        <w:t xml:space="preserve">a</w:t>
      </w:r>
      <w:hyperlink r:id="rId245">
        <w:r w:rsidDel="00000000" w:rsidR="00000000" w:rsidRPr="00000000">
          <w:rPr>
            <w:highlight w:val="white"/>
            <w:rtl w:val="0"/>
          </w:rPr>
          <w:t xml:space="preserve">r</w:t>
        </w:r>
      </w:hyperlink>
      <w:r w:rsidDel="00000000" w:rsidR="00000000" w:rsidRPr="00000000">
        <w:rPr>
          <w:highlight w:val="white"/>
          <w:rtl w:val="0"/>
        </w:rPr>
        <w:t xml:space="preserve">a</w:t>
      </w:r>
      <w:hyperlink r:id="rId246">
        <w:r w:rsidDel="00000000" w:rsidR="00000000" w:rsidRPr="00000000">
          <w:rPr>
            <w:highlight w:val="white"/>
            <w:rtl w:val="0"/>
          </w:rPr>
          <w:t xml:space="preserve"> </w:t>
        </w:r>
      </w:hyperlink>
      <w:r w:rsidDel="00000000" w:rsidR="00000000" w:rsidRPr="00000000">
        <w:rPr>
          <w:highlight w:val="white"/>
          <w:rtl w:val="0"/>
        </w:rPr>
        <w:t xml:space="preserve">S</w:t>
      </w:r>
      <w:hyperlink r:id="rId247">
        <w:r w:rsidDel="00000000" w:rsidR="00000000" w:rsidRPr="00000000">
          <w:rPr>
            <w:highlight w:val="white"/>
            <w:rtl w:val="0"/>
          </w:rPr>
          <w:t xml:space="preserve">w</w:t>
        </w:r>
      </w:hyperlink>
      <w:r w:rsidDel="00000000" w:rsidR="00000000" w:rsidRPr="00000000">
        <w:rPr>
          <w:highlight w:val="white"/>
          <w:rtl w:val="0"/>
        </w:rPr>
        <w:t xml:space="preserve">i</w:t>
      </w:r>
      <w:hyperlink r:id="rId248">
        <w:r w:rsidDel="00000000" w:rsidR="00000000" w:rsidRPr="00000000">
          <w:rPr>
            <w:highlight w:val="white"/>
            <w:rtl w:val="0"/>
          </w:rPr>
          <w:t xml:space="preserve">s</w:t>
        </w:r>
      </w:hyperlink>
      <w:r w:rsidDel="00000000" w:rsidR="00000000" w:rsidRPr="00000000">
        <w:rPr>
          <w:highlight w:val="white"/>
          <w:rtl w:val="0"/>
        </w:rPr>
        <w:t xml:space="preserve">h</w:t>
      </w:r>
      <w:hyperlink r:id="rId249">
        <w:r w:rsidDel="00000000" w:rsidR="00000000" w:rsidRPr="00000000">
          <w:rPr>
            <w:highlight w:val="white"/>
            <w:rtl w:val="0"/>
          </w:rPr>
          <w:t xml:space="preserve">e</w:t>
        </w:r>
      </w:hyperlink>
      <w:r w:rsidDel="00000000" w:rsidR="00000000" w:rsidRPr="00000000">
        <w:rPr>
          <w:highlight w:val="white"/>
          <w:rtl w:val="0"/>
        </w:rPr>
        <w:t xml:space="preserve">r</w:t>
      </w:r>
      <w:hyperlink r:id="rId250">
        <w:r w:rsidDel="00000000" w:rsidR="00000000" w:rsidRPr="00000000">
          <w:rPr>
            <w:highlight w:val="white"/>
            <w:rtl w:val="0"/>
          </w:rPr>
          <w:t xml:space="preserve"> </w:t>
        </w:r>
      </w:hyperlink>
      <w:r w:rsidDel="00000000" w:rsidR="00000000" w:rsidRPr="00000000">
        <w:rPr>
          <w:highlight w:val="white"/>
          <w:rtl w:val="0"/>
        </w:rPr>
        <w:t xml:space="preserve">(</w:t>
      </w:r>
      <w:hyperlink r:id="rId251">
        <w:r w:rsidDel="00000000" w:rsidR="00000000" w:rsidRPr="00000000">
          <w:rPr>
            <w:highlight w:val="white"/>
            <w:rtl w:val="0"/>
          </w:rPr>
          <w:t xml:space="preserve">@</w:t>
        </w:r>
      </w:hyperlink>
      <w:r w:rsidDel="00000000" w:rsidR="00000000" w:rsidRPr="00000000">
        <w:rPr>
          <w:highlight w:val="white"/>
          <w:rtl w:val="0"/>
        </w:rPr>
        <w:t xml:space="preserve">k</w:t>
      </w:r>
      <w:hyperlink r:id="rId252">
        <w:r w:rsidDel="00000000" w:rsidR="00000000" w:rsidRPr="00000000">
          <w:rPr>
            <w:highlight w:val="white"/>
            <w:rtl w:val="0"/>
          </w:rPr>
          <w:t xml:space="preserve">a</w:t>
        </w:r>
      </w:hyperlink>
      <w:r w:rsidDel="00000000" w:rsidR="00000000" w:rsidRPr="00000000">
        <w:rPr>
          <w:highlight w:val="white"/>
          <w:rtl w:val="0"/>
        </w:rPr>
        <w:t xml:space="preserve">r</w:t>
      </w:r>
      <w:hyperlink r:id="rId253">
        <w:r w:rsidDel="00000000" w:rsidR="00000000" w:rsidRPr="00000000">
          <w:rPr>
            <w:highlight w:val="white"/>
            <w:rtl w:val="0"/>
          </w:rPr>
          <w:t xml:space="preserve">a</w:t>
        </w:r>
      </w:hyperlink>
      <w:r w:rsidDel="00000000" w:rsidR="00000000" w:rsidRPr="00000000">
        <w:rPr>
          <w:highlight w:val="white"/>
          <w:rtl w:val="0"/>
        </w:rPr>
        <w:t xml:space="preserve">s</w:t>
      </w:r>
      <w:hyperlink r:id="rId254">
        <w:r w:rsidDel="00000000" w:rsidR="00000000" w:rsidRPr="00000000">
          <w:rPr>
            <w:highlight w:val="white"/>
            <w:rtl w:val="0"/>
          </w:rPr>
          <w:t xml:space="preserve">w</w:t>
        </w:r>
      </w:hyperlink>
      <w:r w:rsidDel="00000000" w:rsidR="00000000" w:rsidRPr="00000000">
        <w:rPr>
          <w:highlight w:val="white"/>
          <w:rtl w:val="0"/>
        </w:rPr>
        <w:t xml:space="preserve">i</w:t>
      </w:r>
      <w:hyperlink r:id="rId255">
        <w:r w:rsidDel="00000000" w:rsidR="00000000" w:rsidRPr="00000000">
          <w:rPr>
            <w:highlight w:val="white"/>
            <w:rtl w:val="0"/>
          </w:rPr>
          <w:t xml:space="preserve">s</w:t>
        </w:r>
      </w:hyperlink>
      <w:r w:rsidDel="00000000" w:rsidR="00000000" w:rsidRPr="00000000">
        <w:rPr>
          <w:highlight w:val="white"/>
          <w:rtl w:val="0"/>
        </w:rPr>
        <w:t xml:space="preserve">h</w:t>
      </w:r>
      <w:hyperlink r:id="rId256">
        <w:r w:rsidDel="00000000" w:rsidR="00000000" w:rsidRPr="00000000">
          <w:rPr>
            <w:highlight w:val="white"/>
            <w:rtl w:val="0"/>
          </w:rPr>
          <w:t xml:space="preserve">e</w:t>
        </w:r>
      </w:hyperlink>
      <w:r w:rsidDel="00000000" w:rsidR="00000000" w:rsidRPr="00000000">
        <w:rPr>
          <w:highlight w:val="white"/>
          <w:rtl w:val="0"/>
        </w:rPr>
        <w:t xml:space="preserve">r</w:t>
      </w:r>
      <w:hyperlink r:id="rId257">
        <w:r w:rsidDel="00000000" w:rsidR="00000000" w:rsidRPr="00000000">
          <w:rPr>
            <w:highlight w:val="white"/>
            <w:rtl w:val="0"/>
          </w:rPr>
          <w:t xml:space="preserv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58">
        <w:r w:rsidDel="00000000" w:rsidR="00000000" w:rsidRPr="00000000">
          <w:rPr>
            <w:highlight w:val="white"/>
            <w:rtl w:val="0"/>
          </w:rPr>
          <w:t xml:space="preserve">P</w:t>
        </w:r>
      </w:hyperlink>
      <w:r w:rsidDel="00000000" w:rsidR="00000000" w:rsidRPr="00000000">
        <w:rPr>
          <w:highlight w:val="white"/>
          <w:rtl w:val="0"/>
        </w:rPr>
        <w:t xml:space="preserve">a</w:t>
      </w:r>
      <w:hyperlink r:id="rId259">
        <w:r w:rsidDel="00000000" w:rsidR="00000000" w:rsidRPr="00000000">
          <w:rPr>
            <w:highlight w:val="white"/>
            <w:rtl w:val="0"/>
          </w:rPr>
          <w:t xml:space="preserve">r</w:t>
        </w:r>
      </w:hyperlink>
      <w:r w:rsidDel="00000000" w:rsidR="00000000" w:rsidRPr="00000000">
        <w:rPr>
          <w:highlight w:val="white"/>
          <w:rtl w:val="0"/>
        </w:rPr>
        <w:t xml:space="preserve">m</w:t>
      </w:r>
      <w:hyperlink r:id="rId260">
        <w:r w:rsidDel="00000000" w:rsidR="00000000" w:rsidRPr="00000000">
          <w:rPr>
            <w:highlight w:val="white"/>
            <w:rtl w:val="0"/>
          </w:rPr>
          <w:t xml:space="preserve">y</w:t>
        </w:r>
      </w:hyperlink>
      <w:r w:rsidDel="00000000" w:rsidR="00000000" w:rsidRPr="00000000">
        <w:rPr>
          <w:highlight w:val="white"/>
          <w:rtl w:val="0"/>
        </w:rPr>
        <w:t xml:space="preserve"> </w:t>
      </w:r>
      <w:hyperlink r:id="rId261">
        <w:r w:rsidDel="00000000" w:rsidR="00000000" w:rsidRPr="00000000">
          <w:rPr>
            <w:highlight w:val="white"/>
            <w:rtl w:val="0"/>
          </w:rPr>
          <w:t xml:space="preserve">O</w:t>
        </w:r>
      </w:hyperlink>
      <w:r w:rsidDel="00000000" w:rsidR="00000000" w:rsidRPr="00000000">
        <w:rPr>
          <w:highlight w:val="white"/>
          <w:rtl w:val="0"/>
        </w:rPr>
        <w:t xml:space="preserve">l</w:t>
      </w:r>
      <w:hyperlink r:id="rId262">
        <w:r w:rsidDel="00000000" w:rsidR="00000000" w:rsidRPr="00000000">
          <w:rPr>
            <w:highlight w:val="white"/>
            <w:rtl w:val="0"/>
          </w:rPr>
          <w:t xml:space="preserve">s</w:t>
        </w:r>
      </w:hyperlink>
      <w:r w:rsidDel="00000000" w:rsidR="00000000" w:rsidRPr="00000000">
        <w:rPr>
          <w:highlight w:val="white"/>
          <w:rtl w:val="0"/>
        </w:rPr>
        <w:t xml:space="preserve">e</w:t>
      </w:r>
      <w:hyperlink r:id="rId263">
        <w:r w:rsidDel="00000000" w:rsidR="00000000" w:rsidRPr="00000000">
          <w:rPr>
            <w:highlight w:val="white"/>
            <w:rtl w:val="0"/>
          </w:rPr>
          <w:t xml:space="preserve">n</w:t>
        </w:r>
      </w:hyperlink>
      <w:r w:rsidDel="00000000" w:rsidR="00000000" w:rsidRPr="00000000">
        <w:rPr>
          <w:highlight w:val="white"/>
          <w:rtl w:val="0"/>
        </w:rPr>
        <w:t xml:space="preserve"> </w:t>
      </w:r>
      <w:hyperlink r:id="rId264">
        <w:r w:rsidDel="00000000" w:rsidR="00000000" w:rsidRPr="00000000">
          <w:rPr>
            <w:highlight w:val="white"/>
            <w:rtl w:val="0"/>
          </w:rPr>
          <w:t xml:space="preserve">(</w:t>
        </w:r>
      </w:hyperlink>
      <w:r w:rsidDel="00000000" w:rsidR="00000000" w:rsidRPr="00000000">
        <w:rPr>
          <w:highlight w:val="white"/>
          <w:rtl w:val="0"/>
        </w:rPr>
        <w:t xml:space="preserve">@</w:t>
      </w:r>
      <w:hyperlink r:id="rId265">
        <w:r w:rsidDel="00000000" w:rsidR="00000000" w:rsidRPr="00000000">
          <w:rPr>
            <w:highlight w:val="white"/>
            <w:rtl w:val="0"/>
          </w:rPr>
          <w:t xml:space="preserve">p</w:t>
        </w:r>
      </w:hyperlink>
      <w:r w:rsidDel="00000000" w:rsidR="00000000" w:rsidRPr="00000000">
        <w:rPr>
          <w:highlight w:val="white"/>
          <w:rtl w:val="0"/>
        </w:rPr>
        <w:t xml:space="preserve">a</w:t>
      </w:r>
      <w:hyperlink r:id="rId266">
        <w:r w:rsidDel="00000000" w:rsidR="00000000" w:rsidRPr="00000000">
          <w:rPr>
            <w:highlight w:val="white"/>
            <w:rtl w:val="0"/>
          </w:rPr>
          <w:t xml:space="preserve">r</w:t>
        </w:r>
      </w:hyperlink>
      <w:r w:rsidDel="00000000" w:rsidR="00000000" w:rsidRPr="00000000">
        <w:rPr>
          <w:highlight w:val="white"/>
          <w:rtl w:val="0"/>
        </w:rPr>
        <w:t xml:space="preserve">m</w:t>
      </w:r>
      <w:hyperlink r:id="rId267">
        <w:r w:rsidDel="00000000" w:rsidR="00000000" w:rsidRPr="00000000">
          <w:rPr>
            <w:highlight w:val="white"/>
            <w:rtl w:val="0"/>
          </w:rPr>
          <w:t xml:space="preserve">y</w:t>
        </w:r>
      </w:hyperlink>
      <w:r w:rsidDel="00000000" w:rsidR="00000000" w:rsidRPr="00000000">
        <w:rPr>
          <w:highlight w:val="white"/>
          <w:rtl w:val="0"/>
        </w:rPr>
        <w:t xml:space="preserve">)</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S</w:t>
      </w:r>
      <w:hyperlink r:id="rId268">
        <w:r w:rsidDel="00000000" w:rsidR="00000000" w:rsidRPr="00000000">
          <w:rPr>
            <w:highlight w:val="white"/>
            <w:rtl w:val="0"/>
          </w:rPr>
          <w:t xml:space="preserve">h</w:t>
        </w:r>
      </w:hyperlink>
      <w:r w:rsidDel="00000000" w:rsidR="00000000" w:rsidRPr="00000000">
        <w:rPr>
          <w:highlight w:val="white"/>
          <w:rtl w:val="0"/>
        </w:rPr>
        <w:t xml:space="preserve">a</w:t>
      </w:r>
      <w:hyperlink r:id="rId269">
        <w:r w:rsidDel="00000000" w:rsidR="00000000" w:rsidRPr="00000000">
          <w:rPr>
            <w:highlight w:val="white"/>
            <w:rtl w:val="0"/>
          </w:rPr>
          <w:t xml:space="preserve">o</w:t>
        </w:r>
      </w:hyperlink>
      <w:r w:rsidDel="00000000" w:rsidR="00000000" w:rsidRPr="00000000">
        <w:rPr>
          <w:highlight w:val="white"/>
          <w:rtl w:val="0"/>
        </w:rPr>
        <w:t xml:space="preserve">w</w:t>
      </w:r>
      <w:hyperlink r:id="rId270">
        <w:r w:rsidDel="00000000" w:rsidR="00000000" w:rsidRPr="00000000">
          <w:rPr>
            <w:highlight w:val="white"/>
            <w:rtl w:val="0"/>
          </w:rPr>
          <w:t xml:space="preserve">e</w:t>
        </w:r>
      </w:hyperlink>
      <w:r w:rsidDel="00000000" w:rsidR="00000000" w:rsidRPr="00000000">
        <w:rPr>
          <w:highlight w:val="white"/>
          <w:rtl w:val="0"/>
        </w:rPr>
        <w:t xml:space="preserve">n</w:t>
      </w:r>
      <w:hyperlink r:id="rId271">
        <w:r w:rsidDel="00000000" w:rsidR="00000000" w:rsidRPr="00000000">
          <w:rPr>
            <w:highlight w:val="white"/>
            <w:rtl w:val="0"/>
          </w:rPr>
          <w:t xml:space="preserve"> </w:t>
        </w:r>
      </w:hyperlink>
      <w:r w:rsidDel="00000000" w:rsidR="00000000" w:rsidRPr="00000000">
        <w:rPr>
          <w:highlight w:val="white"/>
          <w:rtl w:val="0"/>
        </w:rPr>
        <w:t xml:space="preserve">B</w:t>
      </w:r>
      <w:hyperlink r:id="rId272">
        <w:r w:rsidDel="00000000" w:rsidR="00000000" w:rsidRPr="00000000">
          <w:rPr>
            <w:highlight w:val="white"/>
            <w:rtl w:val="0"/>
          </w:rPr>
          <w:t xml:space="preserve">a</w:t>
        </w:r>
      </w:hyperlink>
      <w:r w:rsidDel="00000000" w:rsidR="00000000" w:rsidRPr="00000000">
        <w:rPr>
          <w:highlight w:val="white"/>
          <w:rtl w:val="0"/>
        </w:rPr>
        <w:t xml:space="preserve">r</w:t>
      </w:r>
      <w:hyperlink r:id="rId273">
        <w:r w:rsidDel="00000000" w:rsidR="00000000" w:rsidRPr="00000000">
          <w:rPr>
            <w:highlight w:val="white"/>
            <w:rtl w:val="0"/>
          </w:rPr>
          <w:t xml:space="preserve">d</w:t>
        </w:r>
      </w:hyperlink>
      <w:r w:rsidDel="00000000" w:rsidR="00000000" w:rsidRPr="00000000">
        <w:rPr>
          <w:highlight w:val="white"/>
          <w:rtl w:val="0"/>
        </w:rPr>
        <w:t xml:space="preserve">z</w:t>
      </w:r>
      <w:hyperlink r:id="rId274">
        <w:r w:rsidDel="00000000" w:rsidR="00000000" w:rsidRPr="00000000">
          <w:rPr>
            <w:highlight w:val="white"/>
            <w:rtl w:val="0"/>
          </w:rPr>
          <w:t xml:space="preserve">e</w:t>
        </w:r>
      </w:hyperlink>
      <w:r w:rsidDel="00000000" w:rsidR="00000000" w:rsidRPr="00000000">
        <w:rPr>
          <w:highlight w:val="white"/>
          <w:rtl w:val="0"/>
        </w:rPr>
        <w:t xml:space="preserve">l</w:t>
      </w:r>
      <w:hyperlink r:id="rId275">
        <w:r w:rsidDel="00000000" w:rsidR="00000000" w:rsidRPr="00000000">
          <w:rPr>
            <w:highlight w:val="white"/>
            <w:rtl w:val="0"/>
          </w:rPr>
          <w:t xml:space="preserve">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76">
        <w:r w:rsidDel="00000000" w:rsidR="00000000" w:rsidRPr="00000000">
          <w:rPr>
            <w:highlight w:val="white"/>
            <w:rtl w:val="0"/>
          </w:rPr>
          <w:t xml:space="preserve">L</w:t>
        </w:r>
      </w:hyperlink>
      <w:r w:rsidDel="00000000" w:rsidR="00000000" w:rsidRPr="00000000">
        <w:rPr>
          <w:highlight w:val="white"/>
          <w:rtl w:val="0"/>
        </w:rPr>
        <w:t xml:space="preserve">i</w:t>
      </w:r>
      <w:hyperlink r:id="rId277">
        <w:r w:rsidDel="00000000" w:rsidR="00000000" w:rsidRPr="00000000">
          <w:rPr>
            <w:highlight w:val="white"/>
            <w:rtl w:val="0"/>
          </w:rPr>
          <w:t xml:space="preserve">l</w:t>
        </w:r>
      </w:hyperlink>
      <w:r w:rsidDel="00000000" w:rsidR="00000000" w:rsidRPr="00000000">
        <w:rPr>
          <w:highlight w:val="white"/>
          <w:rtl w:val="0"/>
        </w:rPr>
        <w:t xml:space="preserve">l</w:t>
      </w:r>
      <w:hyperlink r:id="rId278">
        <w:r w:rsidDel="00000000" w:rsidR="00000000" w:rsidRPr="00000000">
          <w:rPr>
            <w:highlight w:val="white"/>
            <w:rtl w:val="0"/>
          </w:rPr>
          <w:t xml:space="preserve">y</w:t>
        </w:r>
      </w:hyperlink>
      <w:r w:rsidDel="00000000" w:rsidR="00000000" w:rsidRPr="00000000">
        <w:rPr>
          <w:highlight w:val="white"/>
          <w:rtl w:val="0"/>
        </w:rPr>
        <w:t xml:space="preserve"> </w:t>
      </w:r>
      <w:r w:rsidDel="00000000" w:rsidR="00000000" w:rsidRPr="00000000">
        <w:fldChar w:fldCharType="begin"/>
        <w:instrText xml:space="preserve"> HYPERLINK "https://twitter.com/KathAlbury" </w:instrText>
        <w:fldChar w:fldCharType="separate"/>
      </w:r>
      <w:r w:rsidDel="00000000" w:rsidR="00000000" w:rsidRPr="00000000">
        <w:rPr>
          <w:highlight w:val="white"/>
          <w:rtl w:val="0"/>
        </w:rPr>
        <w:t xml:space="preserve">Nguyen </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w:t>
      </w:r>
      <w:hyperlink r:id="rId279">
        <w:r w:rsidDel="00000000" w:rsidR="00000000" w:rsidRPr="00000000">
          <w:rPr>
            <w:color w:val="009999"/>
            <w:sz w:val="21"/>
            <w:szCs w:val="21"/>
            <w:u w:val="single"/>
            <w:shd w:fill="eaf5fd" w:val="clear"/>
            <w:rtl w:val="0"/>
          </w:rPr>
          <w:t xml:space="preserve">s</w:t>
        </w:r>
      </w:hyperlink>
      <w:hyperlink r:id="rId280">
        <w:r w:rsidDel="00000000" w:rsidR="00000000" w:rsidRPr="00000000">
          <w:rPr>
            <w:highlight w:val="white"/>
            <w:rtl w:val="0"/>
          </w:rPr>
          <w:t xml:space="preserve">m</w:t>
        </w:r>
      </w:hyperlink>
      <w:r w:rsidDel="00000000" w:rsidR="00000000" w:rsidRPr="00000000">
        <w:rPr>
          <w:highlight w:val="white"/>
          <w:rtl w:val="0"/>
        </w:rPr>
        <w:t xml:space="preserve">w</w:t>
      </w:r>
      <w:hyperlink r:id="rId281">
        <w:r w:rsidDel="00000000" w:rsidR="00000000" w:rsidRPr="00000000">
          <w:rPr>
            <w:highlight w:val="white"/>
            <w:rtl w:val="0"/>
          </w:rPr>
          <w:t xml:space="preserve">a</w:t>
        </w:r>
      </w:hyperlink>
      <w:r w:rsidDel="00000000" w:rsidR="00000000" w:rsidRPr="00000000">
        <w:rPr>
          <w:highlight w:val="white"/>
          <w:rtl w:val="0"/>
        </w:rPr>
        <w:t xml:space="preserve">t</w:t>
      </w:r>
    </w:p>
    <w:p w:rsidR="00000000" w:rsidDel="00000000" w:rsidP="00000000" w:rsidRDefault="00000000" w:rsidRPr="00000000">
      <w:pPr>
        <w:numPr>
          <w:ilvl w:val="0"/>
          <w:numId w:val="1"/>
        </w:numPr>
        <w:ind w:left="720" w:hanging="360"/>
        <w:contextualSpacing w:val="1"/>
        <w:rPr>
          <w:highlight w:val="white"/>
          <w:u w:val="none"/>
        </w:rPr>
      </w:pPr>
      <w:hyperlink r:id="rId282">
        <w:r w:rsidDel="00000000" w:rsidR="00000000" w:rsidRPr="00000000">
          <w:rPr>
            <w:highlight w:val="white"/>
            <w:rtl w:val="0"/>
          </w:rPr>
          <w:t xml:space="preserve">K</w:t>
        </w:r>
      </w:hyperlink>
      <w:r w:rsidDel="00000000" w:rsidR="00000000" w:rsidRPr="00000000">
        <w:rPr>
          <w:highlight w:val="white"/>
          <w:rtl w:val="0"/>
        </w:rPr>
        <w:t xml:space="preserve">a</w:t>
      </w:r>
      <w:hyperlink r:id="rId283">
        <w:r w:rsidDel="00000000" w:rsidR="00000000" w:rsidRPr="00000000">
          <w:rPr>
            <w:highlight w:val="white"/>
            <w:rtl w:val="0"/>
          </w:rPr>
          <w:t xml:space="preserve">t</w:t>
        </w:r>
      </w:hyperlink>
      <w:r w:rsidDel="00000000" w:rsidR="00000000" w:rsidRPr="00000000">
        <w:rPr>
          <w:highlight w:val="white"/>
          <w:rtl w:val="0"/>
        </w:rPr>
        <w:t xml:space="preserve"> </w:t>
      </w:r>
      <w:hyperlink r:id="rId284">
        <w:r w:rsidDel="00000000" w:rsidR="00000000" w:rsidRPr="00000000">
          <w:rPr>
            <w:highlight w:val="white"/>
            <w:rtl w:val="0"/>
          </w:rPr>
          <w:t xml:space="preserve">J</w:t>
        </w:r>
      </w:hyperlink>
      <w:r w:rsidDel="00000000" w:rsidR="00000000" w:rsidRPr="00000000">
        <w:rPr>
          <w:highlight w:val="white"/>
          <w:rtl w:val="0"/>
        </w:rPr>
        <w:t xml:space="preserve">u</w:t>
      </w:r>
      <w:hyperlink r:id="rId285">
        <w:r w:rsidDel="00000000" w:rsidR="00000000" w:rsidRPr="00000000">
          <w:rPr>
            <w:highlight w:val="white"/>
            <w:rtl w:val="0"/>
          </w:rPr>
          <w:t xml:space="preserve">n</w:t>
        </w:r>
      </w:hyperlink>
      <w:r w:rsidDel="00000000" w:rsidR="00000000" w:rsidRPr="00000000">
        <w:rPr>
          <w:highlight w:val="white"/>
          <w:rtl w:val="0"/>
        </w:rPr>
        <w:t xml:space="preserve">g</w:t>
      </w:r>
      <w:hyperlink r:id="rId286">
        <w:r w:rsidDel="00000000" w:rsidR="00000000" w:rsidRPr="00000000">
          <w:rPr>
            <w:highlight w:val="white"/>
            <w:rtl w:val="0"/>
          </w:rPr>
          <w:t xml:space="preserve">n</w:t>
        </w:r>
      </w:hyperlink>
      <w:r w:rsidDel="00000000" w:rsidR="00000000" w:rsidRPr="00000000">
        <w:rPr>
          <w:highlight w:val="white"/>
          <w:rtl w:val="0"/>
        </w:rPr>
        <w:t xml:space="preserve">i</w:t>
      </w:r>
      <w:hyperlink r:id="rId287">
        <w:r w:rsidDel="00000000" w:rsidR="00000000" w:rsidRPr="00000000">
          <w:rPr>
            <w:highlight w:val="white"/>
            <w:rtl w:val="0"/>
          </w:rPr>
          <w:t xml:space="preserve">c</w:t>
        </w:r>
      </w:hyperlink>
      <w:r w:rsidDel="00000000" w:rsidR="00000000" w:rsidRPr="00000000">
        <w:rPr>
          <w:highlight w:val="white"/>
          <w:rtl w:val="0"/>
        </w:rPr>
        <w:t xml:space="preserve">k</w:t>
      </w:r>
      <w:hyperlink r:id="rId288">
        <w:r w:rsidDel="00000000" w:rsidR="00000000" w:rsidRPr="00000000">
          <w:rPr>
            <w:highlight w:val="white"/>
            <w:rtl w:val="0"/>
          </w:rPr>
          <w:t xml:space="preserve">e</w:t>
        </w:r>
      </w:hyperlink>
      <w:r w:rsidDel="00000000" w:rsidR="00000000" w:rsidRPr="00000000">
        <w:rPr>
          <w:highlight w:val="white"/>
          <w:rtl w:val="0"/>
        </w:rPr>
        <w:t xml:space="preserve">l</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J</w:t>
      </w:r>
      <w:hyperlink r:id="rId289">
        <w:r w:rsidDel="00000000" w:rsidR="00000000" w:rsidRPr="00000000">
          <w:rPr>
            <w:highlight w:val="white"/>
            <w:rtl w:val="0"/>
          </w:rPr>
          <w:t xml:space="preserve">a</w:t>
        </w:r>
      </w:hyperlink>
      <w:r w:rsidDel="00000000" w:rsidR="00000000" w:rsidRPr="00000000">
        <w:rPr>
          <w:highlight w:val="white"/>
          <w:rtl w:val="0"/>
        </w:rPr>
        <w:t xml:space="preserve">z</w:t>
      </w:r>
      <w:hyperlink r:id="rId290">
        <w:r w:rsidDel="00000000" w:rsidR="00000000" w:rsidRPr="00000000">
          <w:rPr>
            <w:highlight w:val="white"/>
            <w:rtl w:val="0"/>
          </w:rPr>
          <w:t xml:space="preserve"> </w:t>
        </w:r>
      </w:hyperlink>
      <w:r w:rsidDel="00000000" w:rsidR="00000000" w:rsidRPr="00000000">
        <w:rPr>
          <w:highlight w:val="white"/>
          <w:rtl w:val="0"/>
        </w:rPr>
        <w:t xml:space="preserve">C</w:t>
      </w:r>
      <w:hyperlink r:id="rId291">
        <w:r w:rsidDel="00000000" w:rsidR="00000000" w:rsidRPr="00000000">
          <w:rPr>
            <w:highlight w:val="white"/>
            <w:rtl w:val="0"/>
          </w:rPr>
          <w:t xml:space="preserve">h</w:t>
        </w:r>
      </w:hyperlink>
      <w:r w:rsidDel="00000000" w:rsidR="00000000" w:rsidRPr="00000000">
        <w:rPr>
          <w:highlight w:val="white"/>
          <w:rtl w:val="0"/>
        </w:rPr>
        <w:t xml:space="preserve">o</w:t>
      </w:r>
      <w:hyperlink r:id="rId292">
        <w:r w:rsidDel="00000000" w:rsidR="00000000" w:rsidRPr="00000000">
          <w:rPr>
            <w:highlight w:val="white"/>
            <w:rtl w:val="0"/>
          </w:rPr>
          <w:t xml:space="preserve">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93">
        <w:r w:rsidDel="00000000" w:rsidR="00000000" w:rsidRPr="00000000">
          <w:rPr>
            <w:highlight w:val="white"/>
            <w:rtl w:val="0"/>
          </w:rPr>
          <w:t xml:space="preserve">A</w:t>
        </w:r>
      </w:hyperlink>
      <w:r w:rsidDel="00000000" w:rsidR="00000000" w:rsidRPr="00000000">
        <w:rPr>
          <w:highlight w:val="white"/>
          <w:rtl w:val="0"/>
        </w:rPr>
        <w:t xml:space="preserve">n</w:t>
      </w:r>
      <w:hyperlink r:id="rId294">
        <w:r w:rsidDel="00000000" w:rsidR="00000000" w:rsidRPr="00000000">
          <w:rPr>
            <w:highlight w:val="white"/>
            <w:rtl w:val="0"/>
          </w:rPr>
          <w:t xml:space="preserve">n</w:t>
        </w:r>
      </w:hyperlink>
      <w:r w:rsidDel="00000000" w:rsidR="00000000" w:rsidRPr="00000000">
        <w:rPr>
          <w:highlight w:val="white"/>
          <w:rtl w:val="0"/>
        </w:rPr>
        <w:t xml:space="preserve"> </w:t>
      </w:r>
      <w:hyperlink r:id="rId295">
        <w:r w:rsidDel="00000000" w:rsidR="00000000" w:rsidRPr="00000000">
          <w:rPr>
            <w:highlight w:val="white"/>
            <w:rtl w:val="0"/>
          </w:rPr>
          <w:t xml:space="preserve">L</w:t>
        </w:r>
      </w:hyperlink>
      <w:r w:rsidDel="00000000" w:rsidR="00000000" w:rsidRPr="00000000">
        <w:rPr>
          <w:highlight w:val="white"/>
          <w:rtl w:val="0"/>
        </w:rPr>
        <w:t xml:space="preserve">i</w:t>
      </w:r>
      <w:hyperlink r:id="rId296">
        <w:r w:rsidDel="00000000" w:rsidR="00000000" w:rsidRPr="00000000">
          <w:rPr>
            <w:highlight w:val="white"/>
            <w:rtl w:val="0"/>
          </w:rPr>
          <w:t xml:space="preserve">g</w:t>
        </w:r>
      </w:hyperlink>
      <w:r w:rsidDel="00000000" w:rsidR="00000000" w:rsidRPr="00000000">
        <w:rPr>
          <w:highlight w:val="white"/>
          <w:rtl w:val="0"/>
        </w:rPr>
        <w:t xml:space="preserve">h</w:t>
      </w:r>
      <w:hyperlink r:id="rId297">
        <w:r w:rsidDel="00000000" w:rsidR="00000000" w:rsidRPr="00000000">
          <w:rPr>
            <w:highlight w:val="white"/>
            <w:rtl w:val="0"/>
          </w:rPr>
          <w:t xml:space="preserve">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298">
        <w:r w:rsidDel="00000000" w:rsidR="00000000" w:rsidRPr="00000000">
          <w:rPr>
            <w:highlight w:val="white"/>
            <w:rtl w:val="0"/>
          </w:rPr>
          <w:t xml:space="preserve">A</w:t>
        </w:r>
      </w:hyperlink>
      <w:r w:rsidDel="00000000" w:rsidR="00000000" w:rsidRPr="00000000">
        <w:rPr>
          <w:highlight w:val="white"/>
          <w:rtl w:val="0"/>
        </w:rPr>
        <w:t xml:space="preserve">l</w:t>
      </w:r>
      <w:hyperlink r:id="rId299">
        <w:r w:rsidDel="00000000" w:rsidR="00000000" w:rsidRPr="00000000">
          <w:rPr>
            <w:highlight w:val="white"/>
            <w:rtl w:val="0"/>
          </w:rPr>
          <w:t xml:space="preserve">i</w:t>
        </w:r>
      </w:hyperlink>
      <w:r w:rsidDel="00000000" w:rsidR="00000000" w:rsidRPr="00000000">
        <w:rPr>
          <w:highlight w:val="white"/>
          <w:rtl w:val="0"/>
        </w:rPr>
        <w:t xml:space="preserve">s</w:t>
      </w:r>
      <w:hyperlink r:id="rId300">
        <w:r w:rsidDel="00000000" w:rsidR="00000000" w:rsidRPr="00000000">
          <w:rPr>
            <w:highlight w:val="white"/>
            <w:rtl w:val="0"/>
          </w:rPr>
          <w:t xml:space="preserve">o</w:t>
        </w:r>
      </w:hyperlink>
      <w:r w:rsidDel="00000000" w:rsidR="00000000" w:rsidRPr="00000000">
        <w:rPr>
          <w:highlight w:val="white"/>
          <w:rtl w:val="0"/>
        </w:rPr>
        <w:t xml:space="preserve">n</w:t>
      </w:r>
      <w:hyperlink r:id="rId301">
        <w:r w:rsidDel="00000000" w:rsidR="00000000" w:rsidRPr="00000000">
          <w:rPr>
            <w:highlight w:val="white"/>
            <w:rtl w:val="0"/>
          </w:rPr>
          <w:t xml:space="preserve"> </w:t>
        </w:r>
      </w:hyperlink>
      <w:r w:rsidDel="00000000" w:rsidR="00000000" w:rsidRPr="00000000">
        <w:rPr>
          <w:highlight w:val="white"/>
          <w:rtl w:val="0"/>
        </w:rPr>
        <w:t xml:space="preserve">P</w:t>
      </w:r>
      <w:hyperlink r:id="rId302">
        <w:r w:rsidDel="00000000" w:rsidR="00000000" w:rsidRPr="00000000">
          <w:rPr>
            <w:highlight w:val="white"/>
            <w:rtl w:val="0"/>
          </w:rPr>
          <w:t xml:space="preserve">o</w:t>
        </w:r>
      </w:hyperlink>
      <w:r w:rsidDel="00000000" w:rsidR="00000000" w:rsidRPr="00000000">
        <w:rPr>
          <w:highlight w:val="white"/>
          <w:rtl w:val="0"/>
        </w:rPr>
        <w:t xml:space="preserve">w</w:t>
      </w:r>
      <w:hyperlink r:id="rId303">
        <w:r w:rsidDel="00000000" w:rsidR="00000000" w:rsidRPr="00000000">
          <w:rPr>
            <w:highlight w:val="white"/>
            <w:rtl w:val="0"/>
          </w:rPr>
          <w:t xml:space="preserve">e</w:t>
        </w:r>
      </w:hyperlink>
      <w:r w:rsidDel="00000000" w:rsidR="00000000" w:rsidRPr="00000000">
        <w:rPr>
          <w:highlight w:val="white"/>
          <w:rtl w:val="0"/>
        </w:rPr>
        <w:t xml:space="preserve">l</w:t>
      </w:r>
      <w:hyperlink r:id="rId304">
        <w:r w:rsidDel="00000000" w:rsidR="00000000" w:rsidRPr="00000000">
          <w:rPr>
            <w:highlight w:val="white"/>
            <w:rtl w:val="0"/>
          </w:rPr>
          <w:t xml:space="preserve">l</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05">
        <w:r w:rsidDel="00000000" w:rsidR="00000000" w:rsidRPr="00000000">
          <w:rPr>
            <w:highlight w:val="white"/>
            <w:rtl w:val="0"/>
          </w:rPr>
          <w:t xml:space="preserve">J</w:t>
        </w:r>
      </w:hyperlink>
      <w:r w:rsidDel="00000000" w:rsidR="00000000" w:rsidRPr="00000000">
        <w:rPr>
          <w:highlight w:val="white"/>
          <w:rtl w:val="0"/>
        </w:rPr>
        <w:t xml:space="preserve">a</w:t>
      </w:r>
      <w:hyperlink r:id="rId306">
        <w:r w:rsidDel="00000000" w:rsidR="00000000" w:rsidRPr="00000000">
          <w:rPr>
            <w:highlight w:val="white"/>
            <w:rtl w:val="0"/>
          </w:rPr>
          <w:t xml:space="preserve">n</w:t>
        </w:r>
      </w:hyperlink>
      <w:r w:rsidDel="00000000" w:rsidR="00000000" w:rsidRPr="00000000">
        <w:rPr>
          <w:highlight w:val="white"/>
          <w:rtl w:val="0"/>
        </w:rPr>
        <w:t xml:space="preserve">e</w:t>
      </w:r>
      <w:hyperlink r:id="rId307">
        <w:r w:rsidDel="00000000" w:rsidR="00000000" w:rsidRPr="00000000">
          <w:rPr>
            <w:highlight w:val="white"/>
            <w:rtl w:val="0"/>
          </w:rPr>
          <w:t xml:space="preserve">t</w:t>
        </w:r>
      </w:hyperlink>
      <w:r w:rsidDel="00000000" w:rsidR="00000000" w:rsidRPr="00000000">
        <w:rPr>
          <w:highlight w:val="white"/>
          <w:rtl w:val="0"/>
        </w:rPr>
        <w:t xml:space="preserve"> </w:t>
      </w:r>
      <w:hyperlink r:id="rId308">
        <w:r w:rsidDel="00000000" w:rsidR="00000000" w:rsidRPr="00000000">
          <w:rPr>
            <w:highlight w:val="white"/>
            <w:rtl w:val="0"/>
          </w:rPr>
          <w:t xml:space="preserve">V</w:t>
        </w:r>
      </w:hyperlink>
      <w:r w:rsidDel="00000000" w:rsidR="00000000" w:rsidRPr="00000000">
        <w:rPr>
          <w:highlight w:val="white"/>
          <w:rtl w:val="0"/>
        </w:rPr>
        <w:t xml:space="preserve">e</w:t>
      </w:r>
      <w:hyperlink r:id="rId309">
        <w:r w:rsidDel="00000000" w:rsidR="00000000" w:rsidRPr="00000000">
          <w:rPr>
            <w:highlight w:val="white"/>
            <w:rtl w:val="0"/>
          </w:rPr>
          <w:t xml:space="preserve">r</w:t>
        </w:r>
      </w:hyperlink>
      <w:r w:rsidDel="00000000" w:rsidR="00000000" w:rsidRPr="00000000">
        <w:rPr>
          <w:highlight w:val="white"/>
          <w:rtl w:val="0"/>
        </w:rPr>
        <w:t xml:space="preserve">t</w:t>
      </w:r>
      <w:hyperlink r:id="rId310">
        <w:r w:rsidDel="00000000" w:rsidR="00000000" w:rsidRPr="00000000">
          <w:rPr>
            <w:highlight w:val="white"/>
            <w:rtl w:val="0"/>
          </w:rPr>
          <w:t xml:space="preserve">e</w:t>
        </w:r>
      </w:hyperlink>
      <w:r w:rsidDel="00000000" w:rsidR="00000000" w:rsidRPr="00000000">
        <w:rPr>
          <w:highlight w:val="white"/>
          <w:rtl w:val="0"/>
        </w:rPr>
        <w:t xml:space="preserve">s</w:t>
      </w:r>
      <w:hyperlink r:id="rId311">
        <w:r w:rsidDel="00000000" w:rsidR="00000000" w:rsidRPr="00000000">
          <w:rPr>
            <w:highlight w:val="white"/>
            <w:rtl w:val="0"/>
          </w:rPr>
          <w:t xml:space="preserve">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12">
        <w:r w:rsidDel="00000000" w:rsidR="00000000" w:rsidRPr="00000000">
          <w:rPr>
            <w:highlight w:val="white"/>
            <w:rtl w:val="0"/>
          </w:rPr>
          <w:t xml:space="preserve">L</w:t>
        </w:r>
      </w:hyperlink>
      <w:r w:rsidDel="00000000" w:rsidR="00000000" w:rsidRPr="00000000">
        <w:rPr>
          <w:highlight w:val="white"/>
          <w:rtl w:val="0"/>
        </w:rPr>
        <w:t xml:space="preserve">a</w:t>
      </w:r>
      <w:hyperlink r:id="rId313">
        <w:r w:rsidDel="00000000" w:rsidR="00000000" w:rsidRPr="00000000">
          <w:rPr>
            <w:highlight w:val="white"/>
            <w:rtl w:val="0"/>
          </w:rPr>
          <w:t xml:space="preserve">r</w:t>
        </w:r>
      </w:hyperlink>
      <w:r w:rsidDel="00000000" w:rsidR="00000000" w:rsidRPr="00000000">
        <w:rPr>
          <w:highlight w:val="white"/>
          <w:rtl w:val="0"/>
        </w:rPr>
        <w:t xml:space="preserve">a</w:t>
      </w:r>
      <w:hyperlink r:id="rId314">
        <w:r w:rsidDel="00000000" w:rsidR="00000000" w:rsidRPr="00000000">
          <w:rPr>
            <w:highlight w:val="white"/>
            <w:rtl w:val="0"/>
          </w:rPr>
          <w:t xml:space="preserve"> </w:t>
        </w:r>
      </w:hyperlink>
      <w:r w:rsidDel="00000000" w:rsidR="00000000" w:rsidRPr="00000000">
        <w:rPr>
          <w:highlight w:val="white"/>
          <w:rtl w:val="0"/>
        </w:rPr>
        <w:t xml:space="preserve">H</w:t>
      </w:r>
      <w:hyperlink r:id="rId315">
        <w:r w:rsidDel="00000000" w:rsidR="00000000" w:rsidRPr="00000000">
          <w:rPr>
            <w:highlight w:val="white"/>
            <w:rtl w:val="0"/>
          </w:rPr>
          <w:t xml:space="preserve">o</w:t>
        </w:r>
      </w:hyperlink>
      <w:r w:rsidDel="00000000" w:rsidR="00000000" w:rsidRPr="00000000">
        <w:rPr>
          <w:highlight w:val="white"/>
          <w:rtl w:val="0"/>
        </w:rPr>
        <w:t xml:space="preserve">u</w:t>
      </w:r>
      <w:hyperlink r:id="rId316">
        <w:r w:rsidDel="00000000" w:rsidR="00000000" w:rsidRPr="00000000">
          <w:rPr>
            <w:highlight w:val="white"/>
            <w:rtl w:val="0"/>
          </w:rPr>
          <w:t xml:space="preserve">s</w:t>
        </w:r>
      </w:hyperlink>
      <w:r w:rsidDel="00000000" w:rsidR="00000000" w:rsidRPr="00000000">
        <w:rPr>
          <w:highlight w:val="white"/>
          <w:rtl w:val="0"/>
        </w:rPr>
        <w:t xml:space="preserve">t</w:t>
      </w:r>
      <w:hyperlink r:id="rId317">
        <w:r w:rsidDel="00000000" w:rsidR="00000000" w:rsidRPr="00000000">
          <w:rPr>
            <w:highlight w:val="white"/>
            <w:rtl w:val="0"/>
          </w:rPr>
          <w:t xml:space="preserve">o</w:t>
        </w:r>
      </w:hyperlink>
      <w:r w:rsidDel="00000000" w:rsidR="00000000" w:rsidRPr="00000000">
        <w:rPr>
          <w:highlight w:val="white"/>
          <w:rtl w:val="0"/>
        </w:rPr>
        <w:t xml:space="preserve">n</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M</w:t>
      </w:r>
      <w:hyperlink r:id="rId318">
        <w:r w:rsidDel="00000000" w:rsidR="00000000" w:rsidRPr="00000000">
          <w:rPr>
            <w:highlight w:val="white"/>
            <w:rtl w:val="0"/>
          </w:rPr>
          <w:t xml:space="preserve">a</w:t>
        </w:r>
      </w:hyperlink>
      <w:r w:rsidDel="00000000" w:rsidR="00000000" w:rsidRPr="00000000">
        <w:rPr>
          <w:highlight w:val="white"/>
          <w:rtl w:val="0"/>
        </w:rPr>
        <w:t xml:space="preserve">r</w:t>
      </w:r>
      <w:hyperlink r:id="rId319">
        <w:r w:rsidDel="00000000" w:rsidR="00000000" w:rsidRPr="00000000">
          <w:rPr>
            <w:highlight w:val="white"/>
            <w:rtl w:val="0"/>
          </w:rPr>
          <w:t xml:space="preserve">i</w:t>
        </w:r>
      </w:hyperlink>
      <w:r w:rsidDel="00000000" w:rsidR="00000000" w:rsidRPr="00000000">
        <w:rPr>
          <w:highlight w:val="white"/>
          <w:rtl w:val="0"/>
        </w:rPr>
        <w:t xml:space="preserve">s</w:t>
      </w:r>
      <w:hyperlink r:id="rId320">
        <w:r w:rsidDel="00000000" w:rsidR="00000000" w:rsidRPr="00000000">
          <w:rPr>
            <w:highlight w:val="white"/>
            <w:rtl w:val="0"/>
          </w:rPr>
          <w:t xml:space="preserve">a</w:t>
        </w:r>
      </w:hyperlink>
      <w:r w:rsidDel="00000000" w:rsidR="00000000" w:rsidRPr="00000000">
        <w:rPr>
          <w:highlight w:val="white"/>
          <w:rtl w:val="0"/>
        </w:rPr>
        <w:t xml:space="preserve"> </w:t>
      </w:r>
      <w:hyperlink r:id="rId321">
        <w:r w:rsidDel="00000000" w:rsidR="00000000" w:rsidRPr="00000000">
          <w:rPr>
            <w:highlight w:val="white"/>
            <w:rtl w:val="0"/>
          </w:rPr>
          <w:t xml:space="preserve">C</w:t>
        </w:r>
      </w:hyperlink>
      <w:r w:rsidDel="00000000" w:rsidR="00000000" w:rsidRPr="00000000">
        <w:rPr>
          <w:highlight w:val="white"/>
          <w:rtl w:val="0"/>
        </w:rPr>
        <w:t xml:space="preserve">o</w:t>
      </w:r>
      <w:hyperlink r:id="rId322">
        <w:r w:rsidDel="00000000" w:rsidR="00000000" w:rsidRPr="00000000">
          <w:rPr>
            <w:highlight w:val="white"/>
            <w:rtl w:val="0"/>
          </w:rPr>
          <w:t xml:space="preserve">h</w:t>
        </w:r>
      </w:hyperlink>
      <w:r w:rsidDel="00000000" w:rsidR="00000000" w:rsidRPr="00000000">
        <w:rPr>
          <w:highlight w:val="white"/>
          <w:rtl w:val="0"/>
        </w:rPr>
        <w:t xml:space="preserve">n</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P</w:t>
      </w:r>
      <w:hyperlink r:id="rId323">
        <w:r w:rsidDel="00000000" w:rsidR="00000000" w:rsidRPr="00000000">
          <w:rPr>
            <w:highlight w:val="white"/>
            <w:rtl w:val="0"/>
          </w:rPr>
          <w:t xml:space="preserve">h</w:t>
        </w:r>
      </w:hyperlink>
      <w:r w:rsidDel="00000000" w:rsidR="00000000" w:rsidRPr="00000000">
        <w:rPr>
          <w:highlight w:val="white"/>
          <w:rtl w:val="0"/>
        </w:rPr>
        <w:t xml:space="preserve">o</w:t>
      </w:r>
      <w:hyperlink r:id="rId324">
        <w:r w:rsidDel="00000000" w:rsidR="00000000" w:rsidRPr="00000000">
          <w:rPr>
            <w:highlight w:val="white"/>
            <w:rtl w:val="0"/>
          </w:rPr>
          <w:t xml:space="preserve">e</w:t>
        </w:r>
      </w:hyperlink>
      <w:r w:rsidDel="00000000" w:rsidR="00000000" w:rsidRPr="00000000">
        <w:rPr>
          <w:highlight w:val="white"/>
          <w:rtl w:val="0"/>
        </w:rPr>
        <w:t xml:space="preserve">b</w:t>
      </w:r>
      <w:hyperlink r:id="rId325">
        <w:r w:rsidDel="00000000" w:rsidR="00000000" w:rsidRPr="00000000">
          <w:rPr>
            <w:highlight w:val="white"/>
            <w:rtl w:val="0"/>
          </w:rPr>
          <w:t xml:space="preserve">e</w:t>
        </w:r>
      </w:hyperlink>
      <w:r w:rsidDel="00000000" w:rsidR="00000000" w:rsidRPr="00000000">
        <w:rPr>
          <w:highlight w:val="white"/>
          <w:rtl w:val="0"/>
        </w:rPr>
        <w:t xml:space="preserve"> </w:t>
      </w:r>
      <w:hyperlink r:id="rId326">
        <w:r w:rsidDel="00000000" w:rsidR="00000000" w:rsidRPr="00000000">
          <w:rPr>
            <w:highlight w:val="white"/>
            <w:rtl w:val="0"/>
          </w:rPr>
          <w:t xml:space="preserve">S</w:t>
        </w:r>
      </w:hyperlink>
      <w:r w:rsidDel="00000000" w:rsidR="00000000" w:rsidRPr="00000000">
        <w:rPr>
          <w:highlight w:val="white"/>
          <w:rtl w:val="0"/>
        </w:rPr>
        <w:t xml:space="preserve">e</w:t>
      </w:r>
      <w:hyperlink r:id="rId327">
        <w:r w:rsidDel="00000000" w:rsidR="00000000" w:rsidRPr="00000000">
          <w:rPr>
            <w:highlight w:val="white"/>
            <w:rtl w:val="0"/>
          </w:rPr>
          <w:t xml:space="preserve">n</w:t>
        </w:r>
      </w:hyperlink>
      <w:r w:rsidDel="00000000" w:rsidR="00000000" w:rsidRPr="00000000">
        <w:rPr>
          <w:highlight w:val="white"/>
          <w:rtl w:val="0"/>
        </w:rPr>
        <w:t xml:space="preserve">g</w:t>
      </w:r>
      <w:hyperlink r:id="rId328">
        <w:r w:rsidDel="00000000" w:rsidR="00000000" w:rsidRPr="00000000">
          <w:rPr>
            <w:highlight w:val="white"/>
            <w:rtl w:val="0"/>
          </w:rPr>
          <w:t xml:space="preserve">e</w:t>
        </w:r>
      </w:hyperlink>
      <w:r w:rsidDel="00000000" w:rsidR="00000000" w:rsidRPr="00000000">
        <w:rPr>
          <w:highlight w:val="white"/>
          <w:rtl w:val="0"/>
        </w:rPr>
        <w:t xml:space="preserve">r</w:t>
      </w:r>
      <w:hyperlink r:id="rId329">
        <w:r w:rsidDel="00000000" w:rsidR="00000000" w:rsidRPr="00000000">
          <w:rPr>
            <w:highlight w:val="white"/>
            <w:rtl w:val="0"/>
          </w:rPr>
          <w:t xml:space="preserv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30">
        <w:r w:rsidDel="00000000" w:rsidR="00000000" w:rsidRPr="00000000">
          <w:rPr>
            <w:highlight w:val="white"/>
            <w:rtl w:val="0"/>
          </w:rPr>
          <w:t xml:space="preserve">M</w:t>
        </w:r>
      </w:hyperlink>
      <w:r w:rsidDel="00000000" w:rsidR="00000000" w:rsidRPr="00000000">
        <w:rPr>
          <w:highlight w:val="white"/>
          <w:rtl w:val="0"/>
        </w:rPr>
        <w:t xml:space="preserve">e</w:t>
      </w:r>
      <w:hyperlink r:id="rId331">
        <w:r w:rsidDel="00000000" w:rsidR="00000000" w:rsidRPr="00000000">
          <w:rPr>
            <w:highlight w:val="white"/>
            <w:rtl w:val="0"/>
          </w:rPr>
          <w:t xml:space="preserve">g</w:t>
        </w:r>
      </w:hyperlink>
      <w:r w:rsidDel="00000000" w:rsidR="00000000" w:rsidRPr="00000000">
        <w:rPr>
          <w:highlight w:val="white"/>
          <w:rtl w:val="0"/>
        </w:rPr>
        <w:t xml:space="preserve">a</w:t>
      </w:r>
      <w:hyperlink r:id="rId332">
        <w:r w:rsidDel="00000000" w:rsidR="00000000" w:rsidRPr="00000000">
          <w:rPr>
            <w:highlight w:val="white"/>
            <w:rtl w:val="0"/>
          </w:rPr>
          <w:t xml:space="preserve">n</w:t>
        </w:r>
      </w:hyperlink>
      <w:r w:rsidDel="00000000" w:rsidR="00000000" w:rsidRPr="00000000">
        <w:rPr>
          <w:highlight w:val="white"/>
          <w:rtl w:val="0"/>
        </w:rPr>
        <w:t xml:space="preserve"> </w:t>
      </w:r>
      <w:hyperlink r:id="rId333">
        <w:r w:rsidDel="00000000" w:rsidR="00000000" w:rsidRPr="00000000">
          <w:rPr>
            <w:highlight w:val="white"/>
            <w:rtl w:val="0"/>
          </w:rPr>
          <w:t xml:space="preserve">H</w:t>
        </w:r>
      </w:hyperlink>
      <w:r w:rsidDel="00000000" w:rsidR="00000000" w:rsidRPr="00000000">
        <w:rPr>
          <w:highlight w:val="white"/>
          <w:rtl w:val="0"/>
        </w:rPr>
        <w:t xml:space="preserve">a</w:t>
      </w:r>
      <w:hyperlink r:id="rId334">
        <w:r w:rsidDel="00000000" w:rsidR="00000000" w:rsidRPr="00000000">
          <w:rPr>
            <w:highlight w:val="white"/>
            <w:rtl w:val="0"/>
          </w:rPr>
          <w:t xml:space="preserve">l</w:t>
        </w:r>
      </w:hyperlink>
      <w:r w:rsidDel="00000000" w:rsidR="00000000" w:rsidRPr="00000000">
        <w:rPr>
          <w:highlight w:val="white"/>
          <w:rtl w:val="0"/>
        </w:rPr>
        <w:t xml:space="preserve">p</w:t>
      </w:r>
      <w:hyperlink r:id="rId335">
        <w:r w:rsidDel="00000000" w:rsidR="00000000" w:rsidRPr="00000000">
          <w:rPr>
            <w:highlight w:val="white"/>
            <w:rtl w:val="0"/>
          </w:rPr>
          <w:t xml:space="preserve">e</w:t>
        </w:r>
      </w:hyperlink>
      <w:r w:rsidDel="00000000" w:rsidR="00000000" w:rsidRPr="00000000">
        <w:rPr>
          <w:highlight w:val="white"/>
          <w:rtl w:val="0"/>
        </w:rPr>
        <w:t xml:space="preserve">r</w:t>
      </w:r>
      <w:hyperlink r:id="rId336">
        <w:r w:rsidDel="00000000" w:rsidR="00000000" w:rsidRPr="00000000">
          <w:rPr>
            <w:highlight w:val="white"/>
            <w:rtl w:val="0"/>
          </w:rPr>
          <w:t xml:space="preserve">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37">
        <w:r w:rsidDel="00000000" w:rsidR="00000000" w:rsidRPr="00000000">
          <w:rPr>
            <w:highlight w:val="white"/>
            <w:rtl w:val="0"/>
          </w:rPr>
          <w:t xml:space="preserve">M</w:t>
        </w:r>
      </w:hyperlink>
      <w:r w:rsidDel="00000000" w:rsidR="00000000" w:rsidRPr="00000000">
        <w:rPr>
          <w:highlight w:val="white"/>
          <w:rtl w:val="0"/>
        </w:rPr>
        <w:t xml:space="preserve">a</w:t>
      </w:r>
      <w:hyperlink r:id="rId338">
        <w:r w:rsidDel="00000000" w:rsidR="00000000" w:rsidRPr="00000000">
          <w:rPr>
            <w:highlight w:val="white"/>
            <w:rtl w:val="0"/>
          </w:rPr>
          <w:t xml:space="preserve">r</w:t>
        </w:r>
      </w:hyperlink>
      <w:r w:rsidDel="00000000" w:rsidR="00000000" w:rsidRPr="00000000">
        <w:rPr>
          <w:highlight w:val="white"/>
          <w:rtl w:val="0"/>
        </w:rPr>
        <w:t xml:space="preserve">i</w:t>
      </w:r>
      <w:hyperlink r:id="rId339">
        <w:r w:rsidDel="00000000" w:rsidR="00000000" w:rsidRPr="00000000">
          <w:rPr>
            <w:highlight w:val="white"/>
            <w:rtl w:val="0"/>
          </w:rPr>
          <w:t xml:space="preserve">s</w:t>
        </w:r>
      </w:hyperlink>
      <w:r w:rsidDel="00000000" w:rsidR="00000000" w:rsidRPr="00000000">
        <w:rPr>
          <w:highlight w:val="white"/>
          <w:rtl w:val="0"/>
        </w:rPr>
        <w:t xml:space="preserve">a</w:t>
      </w:r>
      <w:hyperlink r:id="rId340">
        <w:r w:rsidDel="00000000" w:rsidR="00000000" w:rsidRPr="00000000">
          <w:rPr>
            <w:highlight w:val="white"/>
            <w:rtl w:val="0"/>
          </w:rPr>
          <w:t xml:space="preserve"> Brandt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41">
        <w:r w:rsidDel="00000000" w:rsidR="00000000" w:rsidRPr="00000000">
          <w:rPr>
            <w:highlight w:val="white"/>
            <w:rtl w:val="0"/>
          </w:rPr>
          <w:t xml:space="preserve">Stephanie Steinhardt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42">
        <w:r w:rsidDel="00000000" w:rsidR="00000000" w:rsidRPr="00000000">
          <w:rPr>
            <w:highlight w:val="white"/>
            <w:rtl w:val="0"/>
          </w:rPr>
          <w:t xml:space="preserve">G</w:t>
        </w:r>
      </w:hyperlink>
      <w:r w:rsidDel="00000000" w:rsidR="00000000" w:rsidRPr="00000000">
        <w:rPr>
          <w:highlight w:val="white"/>
          <w:rtl w:val="0"/>
        </w:rPr>
        <w:t xml:space="preserve">r</w:t>
      </w:r>
      <w:hyperlink r:id="rId343">
        <w:r w:rsidDel="00000000" w:rsidR="00000000" w:rsidRPr="00000000">
          <w:rPr>
            <w:highlight w:val="white"/>
            <w:rtl w:val="0"/>
          </w:rPr>
          <w:t xml:space="preserve">e</w:t>
        </w:r>
      </w:hyperlink>
      <w:r w:rsidDel="00000000" w:rsidR="00000000" w:rsidRPr="00000000">
        <w:rPr>
          <w:highlight w:val="white"/>
          <w:rtl w:val="0"/>
        </w:rPr>
        <w:t xml:space="preserve">t</w:t>
      </w:r>
      <w:hyperlink r:id="rId344">
        <w:r w:rsidDel="00000000" w:rsidR="00000000" w:rsidRPr="00000000">
          <w:rPr>
            <w:highlight w:val="white"/>
            <w:rtl w:val="0"/>
          </w:rPr>
          <w:t xml:space="preserve">c</w:t>
        </w:r>
      </w:hyperlink>
      <w:r w:rsidDel="00000000" w:rsidR="00000000" w:rsidRPr="00000000">
        <w:rPr>
          <w:highlight w:val="white"/>
          <w:rtl w:val="0"/>
        </w:rPr>
        <w:t xml:space="preserve">h</w:t>
      </w:r>
      <w:hyperlink r:id="rId345">
        <w:r w:rsidDel="00000000" w:rsidR="00000000" w:rsidRPr="00000000">
          <w:rPr>
            <w:highlight w:val="white"/>
            <w:rtl w:val="0"/>
          </w:rPr>
          <w:t xml:space="preserve">e</w:t>
        </w:r>
      </w:hyperlink>
      <w:r w:rsidDel="00000000" w:rsidR="00000000" w:rsidRPr="00000000">
        <w:rPr>
          <w:highlight w:val="white"/>
          <w:rtl w:val="0"/>
        </w:rPr>
        <w:t xml:space="preserve">n</w:t>
      </w:r>
      <w:hyperlink r:id="rId346">
        <w:r w:rsidDel="00000000" w:rsidR="00000000" w:rsidRPr="00000000">
          <w:rPr>
            <w:highlight w:val="white"/>
            <w:rtl w:val="0"/>
          </w:rPr>
          <w:t xml:space="preserve"> </w:t>
        </w:r>
      </w:hyperlink>
      <w:r w:rsidDel="00000000" w:rsidR="00000000" w:rsidRPr="00000000">
        <w:rPr>
          <w:highlight w:val="white"/>
          <w:rtl w:val="0"/>
        </w:rPr>
        <w:t xml:space="preserve">G</w:t>
      </w:r>
      <w:hyperlink r:id="rId347">
        <w:r w:rsidDel="00000000" w:rsidR="00000000" w:rsidRPr="00000000">
          <w:rPr>
            <w:highlight w:val="white"/>
            <w:rtl w:val="0"/>
          </w:rPr>
          <w:t xml:space="preserve">a</w:t>
        </w:r>
      </w:hyperlink>
      <w:r w:rsidDel="00000000" w:rsidR="00000000" w:rsidRPr="00000000">
        <w:rPr>
          <w:highlight w:val="white"/>
          <w:rtl w:val="0"/>
        </w:rPr>
        <w:t xml:space="preserve">n</w:t>
      </w:r>
      <w:hyperlink r:id="rId348">
        <w:r w:rsidDel="00000000" w:rsidR="00000000" w:rsidRPr="00000000">
          <w:rPr>
            <w:highlight w:val="white"/>
            <w:rtl w:val="0"/>
          </w:rPr>
          <w:t xml:space="preserve">o</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49">
        <w:r w:rsidDel="00000000" w:rsidR="00000000" w:rsidRPr="00000000">
          <w:rPr>
            <w:highlight w:val="white"/>
            <w:rtl w:val="0"/>
          </w:rPr>
          <w:t xml:space="preserve">B</w:t>
        </w:r>
      </w:hyperlink>
      <w:r w:rsidDel="00000000" w:rsidR="00000000" w:rsidRPr="00000000">
        <w:rPr>
          <w:highlight w:val="white"/>
          <w:rtl w:val="0"/>
        </w:rPr>
        <w:t xml:space="preserve">u</w:t>
      </w:r>
      <w:hyperlink r:id="rId350">
        <w:r w:rsidDel="00000000" w:rsidR="00000000" w:rsidRPr="00000000">
          <w:rPr>
            <w:highlight w:val="white"/>
            <w:rtl w:val="0"/>
          </w:rPr>
          <w:t xml:space="preserve">r</w:t>
        </w:r>
      </w:hyperlink>
      <w:r w:rsidDel="00000000" w:rsidR="00000000" w:rsidRPr="00000000">
        <w:rPr>
          <w:highlight w:val="white"/>
          <w:rtl w:val="0"/>
        </w:rPr>
        <w:t xml:space="preserve">c</w:t>
      </w:r>
      <w:hyperlink r:id="rId351">
        <w:r w:rsidDel="00000000" w:rsidR="00000000" w:rsidRPr="00000000">
          <w:rPr>
            <w:highlight w:val="white"/>
            <w:rtl w:val="0"/>
          </w:rPr>
          <w:t xml:space="preserve">u</w:t>
        </w:r>
      </w:hyperlink>
      <w:r w:rsidDel="00000000" w:rsidR="00000000" w:rsidRPr="00000000">
        <w:rPr>
          <w:highlight w:val="white"/>
          <w:rtl w:val="0"/>
        </w:rPr>
        <w:t xml:space="preserve"> </w:t>
      </w:r>
      <w:hyperlink r:id="rId352">
        <w:r w:rsidDel="00000000" w:rsidR="00000000" w:rsidRPr="00000000">
          <w:rPr>
            <w:highlight w:val="white"/>
            <w:rtl w:val="0"/>
          </w:rPr>
          <w:t xml:space="preserve">B</w:t>
        </w:r>
      </w:hyperlink>
      <w:r w:rsidDel="00000000" w:rsidR="00000000" w:rsidRPr="00000000">
        <w:rPr>
          <w:highlight w:val="white"/>
          <w:rtl w:val="0"/>
        </w:rPr>
        <w:t xml:space="preserve">a</w:t>
      </w:r>
      <w:hyperlink r:id="rId353">
        <w:r w:rsidDel="00000000" w:rsidR="00000000" w:rsidRPr="00000000">
          <w:rPr>
            <w:highlight w:val="white"/>
            <w:rtl w:val="0"/>
          </w:rPr>
          <w:t xml:space="preserve">y</w:t>
        </w:r>
      </w:hyperlink>
      <w:r w:rsidDel="00000000" w:rsidR="00000000" w:rsidRPr="00000000">
        <w:rPr>
          <w:highlight w:val="white"/>
          <w:rtl w:val="0"/>
        </w:rPr>
        <w:t xml:space="preserve">k</w:t>
      </w:r>
      <w:hyperlink r:id="rId354">
        <w:r w:rsidDel="00000000" w:rsidR="00000000" w:rsidRPr="00000000">
          <w:rPr>
            <w:highlight w:val="white"/>
            <w:rtl w:val="0"/>
          </w:rPr>
          <w:t xml:space="preserve">u</w:t>
        </w:r>
      </w:hyperlink>
      <w:r w:rsidDel="00000000" w:rsidR="00000000" w:rsidRPr="00000000">
        <w:rPr>
          <w:highlight w:val="white"/>
          <w:rtl w:val="0"/>
        </w:rPr>
        <w:t xml:space="preserve">r</w:t>
      </w:r>
      <w:hyperlink r:id="rId355">
        <w:r w:rsidDel="00000000" w:rsidR="00000000" w:rsidRPr="00000000">
          <w:rPr>
            <w:highlight w:val="white"/>
            <w:rtl w:val="0"/>
          </w:rPr>
          <w:t xml:space="preserve">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56">
        <w:r w:rsidDel="00000000" w:rsidR="00000000" w:rsidRPr="00000000">
          <w:rPr>
            <w:highlight w:val="white"/>
            <w:rtl w:val="0"/>
          </w:rPr>
          <w:t xml:space="preserve">B</w:t>
        </w:r>
      </w:hyperlink>
      <w:r w:rsidDel="00000000" w:rsidR="00000000" w:rsidRPr="00000000">
        <w:rPr>
          <w:highlight w:val="white"/>
          <w:rtl w:val="0"/>
        </w:rPr>
        <w:t xml:space="preserve">e</w:t>
      </w:r>
      <w:hyperlink r:id="rId357">
        <w:r w:rsidDel="00000000" w:rsidR="00000000" w:rsidRPr="00000000">
          <w:rPr>
            <w:highlight w:val="white"/>
            <w:rtl w:val="0"/>
          </w:rPr>
          <w:t xml:space="preserve">t</w:t>
        </w:r>
      </w:hyperlink>
      <w:r w:rsidDel="00000000" w:rsidR="00000000" w:rsidRPr="00000000">
        <w:rPr>
          <w:highlight w:val="white"/>
          <w:rtl w:val="0"/>
        </w:rPr>
        <w:t xml:space="preserve">h</w:t>
      </w:r>
      <w:hyperlink r:id="rId358">
        <w:r w:rsidDel="00000000" w:rsidR="00000000" w:rsidRPr="00000000">
          <w:rPr>
            <w:highlight w:val="white"/>
            <w:rtl w:val="0"/>
          </w:rPr>
          <w:t xml:space="preserve"> </w:t>
        </w:r>
      </w:hyperlink>
      <w:r w:rsidDel="00000000" w:rsidR="00000000" w:rsidRPr="00000000">
        <w:rPr>
          <w:highlight w:val="white"/>
          <w:rtl w:val="0"/>
        </w:rPr>
        <w:t xml:space="preserve">C</w:t>
      </w:r>
      <w:hyperlink r:id="rId359">
        <w:r w:rsidDel="00000000" w:rsidR="00000000" w:rsidRPr="00000000">
          <w:rPr>
            <w:highlight w:val="white"/>
            <w:rtl w:val="0"/>
          </w:rPr>
          <w:t xml:space="preserve">o</w:t>
        </w:r>
      </w:hyperlink>
      <w:r w:rsidDel="00000000" w:rsidR="00000000" w:rsidRPr="00000000">
        <w:rPr>
          <w:highlight w:val="white"/>
          <w:rtl w:val="0"/>
        </w:rPr>
        <w:t xml:space="preserve">l</w:t>
      </w:r>
      <w:hyperlink r:id="rId360">
        <w:r w:rsidDel="00000000" w:rsidR="00000000" w:rsidRPr="00000000">
          <w:rPr>
            <w:highlight w:val="white"/>
            <w:rtl w:val="0"/>
          </w:rPr>
          <w:t xml:space="preserve">e</w:t>
        </w:r>
      </w:hyperlink>
      <w:r w:rsidDel="00000000" w:rsidR="00000000" w:rsidRPr="00000000">
        <w:rPr>
          <w:highlight w:val="white"/>
          <w:rtl w:val="0"/>
        </w:rPr>
        <w:t xml:space="preserve">m</w:t>
      </w:r>
      <w:hyperlink r:id="rId361">
        <w:r w:rsidDel="00000000" w:rsidR="00000000" w:rsidRPr="00000000">
          <w:rPr>
            <w:highlight w:val="white"/>
            <w:rtl w:val="0"/>
          </w:rPr>
          <w:t xml:space="preserve">a</w:t>
        </w:r>
      </w:hyperlink>
      <w:r w:rsidDel="00000000" w:rsidR="00000000" w:rsidRPr="00000000">
        <w:rPr>
          <w:highlight w:val="white"/>
          <w:rtl w:val="0"/>
        </w:rPr>
        <w:t xml:space="preserve">n</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E</w:t>
      </w:r>
      <w:hyperlink r:id="rId362">
        <w:r w:rsidDel="00000000" w:rsidR="00000000" w:rsidRPr="00000000">
          <w:rPr>
            <w:highlight w:val="white"/>
            <w:rtl w:val="0"/>
          </w:rPr>
          <w:t xml:space="preserve">l</w:t>
        </w:r>
      </w:hyperlink>
      <w:r w:rsidDel="00000000" w:rsidR="00000000" w:rsidRPr="00000000">
        <w:rPr>
          <w:highlight w:val="white"/>
          <w:rtl w:val="0"/>
        </w:rPr>
        <w:t xml:space="preserve">l</w:t>
      </w:r>
      <w:hyperlink r:id="rId363">
        <w:r w:rsidDel="00000000" w:rsidR="00000000" w:rsidRPr="00000000">
          <w:rPr>
            <w:highlight w:val="white"/>
            <w:rtl w:val="0"/>
          </w:rPr>
          <w:t xml:space="preserve">e</w:t>
        </w:r>
      </w:hyperlink>
      <w:r w:rsidDel="00000000" w:rsidR="00000000" w:rsidRPr="00000000">
        <w:rPr>
          <w:highlight w:val="white"/>
          <w:rtl w:val="0"/>
        </w:rPr>
        <w:t xml:space="preserve">n</w:t>
      </w:r>
      <w:hyperlink r:id="rId364">
        <w:r w:rsidDel="00000000" w:rsidR="00000000" w:rsidRPr="00000000">
          <w:rPr>
            <w:highlight w:val="white"/>
            <w:rtl w:val="0"/>
          </w:rPr>
          <w:t xml:space="preserve"> </w:t>
        </w:r>
      </w:hyperlink>
      <w:r w:rsidDel="00000000" w:rsidR="00000000" w:rsidRPr="00000000">
        <w:rPr>
          <w:highlight w:val="white"/>
          <w:rtl w:val="0"/>
        </w:rPr>
        <w:t xml:space="preserve">F</w:t>
      </w:r>
      <w:hyperlink r:id="rId365">
        <w:r w:rsidDel="00000000" w:rsidR="00000000" w:rsidRPr="00000000">
          <w:rPr>
            <w:highlight w:val="white"/>
            <w:rtl w:val="0"/>
          </w:rPr>
          <w:t xml:space="preserve">o</w:t>
        </w:r>
      </w:hyperlink>
      <w:r w:rsidDel="00000000" w:rsidR="00000000" w:rsidRPr="00000000">
        <w:rPr>
          <w:highlight w:val="white"/>
          <w:rtl w:val="0"/>
        </w:rPr>
        <w:t xml:space="preserve">s</w:t>
      </w:r>
      <w:hyperlink r:id="rId366">
        <w:r w:rsidDel="00000000" w:rsidR="00000000" w:rsidRPr="00000000">
          <w:rPr>
            <w:highlight w:val="white"/>
            <w:rtl w:val="0"/>
          </w:rPr>
          <w:t xml:space="preserve">t</w:t>
        </w:r>
      </w:hyperlink>
      <w:r w:rsidDel="00000000" w:rsidR="00000000" w:rsidRPr="00000000">
        <w:rPr>
          <w:highlight w:val="white"/>
          <w:rtl w:val="0"/>
        </w:rPr>
        <w:t xml:space="preserve">e</w:t>
      </w:r>
      <w:hyperlink r:id="rId367">
        <w:r w:rsidDel="00000000" w:rsidR="00000000" w:rsidRPr="00000000">
          <w:rPr>
            <w:highlight w:val="white"/>
            <w:rtl w:val="0"/>
          </w:rPr>
          <w:t xml:space="preserve">r</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68">
        <w:r w:rsidDel="00000000" w:rsidR="00000000" w:rsidRPr="00000000">
          <w:rPr>
            <w:highlight w:val="white"/>
            <w:rtl w:val="0"/>
          </w:rPr>
          <w:t xml:space="preserve">M</w:t>
        </w:r>
      </w:hyperlink>
      <w:r w:rsidDel="00000000" w:rsidR="00000000" w:rsidRPr="00000000">
        <w:rPr>
          <w:highlight w:val="white"/>
          <w:rtl w:val="0"/>
        </w:rPr>
        <w:t xml:space="preserve">i</w:t>
      </w:r>
      <w:hyperlink r:id="rId369">
        <w:r w:rsidDel="00000000" w:rsidR="00000000" w:rsidRPr="00000000">
          <w:rPr>
            <w:highlight w:val="white"/>
            <w:rtl w:val="0"/>
          </w:rPr>
          <w:t xml:space="preserve">c</w:t>
        </w:r>
      </w:hyperlink>
      <w:r w:rsidDel="00000000" w:rsidR="00000000" w:rsidRPr="00000000">
        <w:rPr>
          <w:highlight w:val="white"/>
          <w:rtl w:val="0"/>
        </w:rPr>
        <w:t xml:space="preserve">h</w:t>
      </w:r>
      <w:hyperlink r:id="rId370">
        <w:r w:rsidDel="00000000" w:rsidR="00000000" w:rsidRPr="00000000">
          <w:rPr>
            <w:highlight w:val="white"/>
            <w:rtl w:val="0"/>
          </w:rPr>
          <w:t xml:space="preserve">e</w:t>
        </w:r>
      </w:hyperlink>
      <w:r w:rsidDel="00000000" w:rsidR="00000000" w:rsidRPr="00000000">
        <w:rPr>
          <w:highlight w:val="white"/>
          <w:rtl w:val="0"/>
        </w:rPr>
        <w:t xml:space="preserve">l</w:t>
      </w:r>
      <w:hyperlink r:id="rId371">
        <w:r w:rsidDel="00000000" w:rsidR="00000000" w:rsidRPr="00000000">
          <w:rPr>
            <w:highlight w:val="white"/>
            <w:rtl w:val="0"/>
          </w:rPr>
          <w:t xml:space="preserve">l</w:t>
        </w:r>
      </w:hyperlink>
      <w:r w:rsidDel="00000000" w:rsidR="00000000" w:rsidRPr="00000000">
        <w:rPr>
          <w:highlight w:val="white"/>
          <w:rtl w:val="0"/>
        </w:rPr>
        <w:t xml:space="preserve">e</w:t>
      </w:r>
      <w:hyperlink r:id="rId372">
        <w:r w:rsidDel="00000000" w:rsidR="00000000" w:rsidRPr="00000000">
          <w:rPr>
            <w:highlight w:val="white"/>
            <w:rtl w:val="0"/>
          </w:rPr>
          <w:t xml:space="preserve"> </w:t>
        </w:r>
      </w:hyperlink>
      <w:r w:rsidDel="00000000" w:rsidR="00000000" w:rsidRPr="00000000">
        <w:rPr>
          <w:highlight w:val="white"/>
          <w:rtl w:val="0"/>
        </w:rPr>
        <w:t xml:space="preserve">M</w:t>
      </w:r>
      <w:hyperlink r:id="rId373">
        <w:r w:rsidDel="00000000" w:rsidR="00000000" w:rsidRPr="00000000">
          <w:rPr>
            <w:highlight w:val="white"/>
            <w:rtl w:val="0"/>
          </w:rPr>
          <w:t xml:space="preserve">u</w:t>
        </w:r>
      </w:hyperlink>
      <w:r w:rsidDel="00000000" w:rsidR="00000000" w:rsidRPr="00000000">
        <w:rPr>
          <w:highlight w:val="white"/>
          <w:rtl w:val="0"/>
        </w:rPr>
        <w:t xml:space="preserve">r</w:t>
      </w:r>
      <w:hyperlink r:id="rId374">
        <w:r w:rsidDel="00000000" w:rsidR="00000000" w:rsidRPr="00000000">
          <w:rPr>
            <w:highlight w:val="white"/>
            <w:rtl w:val="0"/>
          </w:rPr>
          <w:t xml:space="preserve">p</w:t>
        </w:r>
      </w:hyperlink>
      <w:r w:rsidDel="00000000" w:rsidR="00000000" w:rsidRPr="00000000">
        <w:rPr>
          <w:highlight w:val="white"/>
          <w:rtl w:val="0"/>
        </w:rPr>
        <w:t xml:space="preserve">hy</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hyperlink r:id="rId375">
        <w:r w:rsidDel="00000000" w:rsidR="00000000" w:rsidRPr="00000000">
          <w:rPr>
            <w:color w:val="1155cc"/>
            <w:highlight w:val="white"/>
            <w:u w:val="single"/>
            <w:rtl w:val="0"/>
          </w:rPr>
          <w:t xml:space="preserve">Danya Glabau</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sz w:val="21"/>
          <w:szCs w:val="21"/>
          <w:shd w:fill="eaf5fd" w:val="clear"/>
          <w:rtl w:val="0"/>
        </w:rPr>
        <w:t xml:space="preserve">@Elinor_Carmi - Software studies, media theory, sound studies, law. Media history,</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376">
        <w:r w:rsidDel="00000000" w:rsidR="00000000" w:rsidRPr="00000000">
          <w:rPr>
            <w:color w:val="1155cc"/>
            <w:highlight w:val="white"/>
            <w:u w:val="single"/>
            <w:rtl w:val="0"/>
          </w:rPr>
          <w:t xml:space="preserve">Gemma Killen</w:t>
        </w:r>
      </w:hyperlink>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155cc"/>
          <w:highlight w:val="white"/>
          <w:u w:val="none"/>
        </w:rPr>
      </w:pPr>
      <w:r w:rsidDel="00000000" w:rsidR="00000000" w:rsidRPr="00000000">
        <w:fldChar w:fldCharType="end"/>
      </w:r>
      <w:hyperlink r:id="rId377">
        <w:r w:rsidDel="00000000" w:rsidR="00000000" w:rsidRPr="00000000">
          <w:rPr>
            <w:color w:val="1155cc"/>
            <w:sz w:val="21"/>
            <w:szCs w:val="21"/>
            <w:u w:val="single"/>
            <w:shd w:fill="eaf5fd" w:val="clear"/>
            <w:rtl w:val="0"/>
          </w:rPr>
          <w:t xml:space="preserve">Clare Southerton </w:t>
        </w:r>
      </w:hyperlink>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fldChar w:fldCharType="end"/>
      </w:r>
      <w:r w:rsidDel="00000000" w:rsidR="00000000" w:rsidRPr="00000000">
        <w:rPr>
          <w:highlight w:val="white"/>
          <w:rtl w:val="0"/>
        </w:rPr>
        <w:t xml:space="preserve">@</w:t>
      </w:r>
      <w:hyperlink r:id="rId378">
        <w:r w:rsidDel="00000000" w:rsidR="00000000" w:rsidRPr="00000000">
          <w:rPr>
            <w:highlight w:val="white"/>
            <w:rtl w:val="0"/>
          </w:rPr>
          <w:t xml:space="preserve">r</w:t>
        </w:r>
      </w:hyperlink>
      <w:r w:rsidDel="00000000" w:rsidR="00000000" w:rsidRPr="00000000">
        <w:rPr>
          <w:highlight w:val="white"/>
          <w:rtl w:val="0"/>
        </w:rPr>
        <w:t xml:space="preserve">b</w:t>
      </w:r>
      <w:hyperlink r:id="rId379">
        <w:r w:rsidDel="00000000" w:rsidR="00000000" w:rsidRPr="00000000">
          <w:rPr>
            <w:highlight w:val="white"/>
            <w:rtl w:val="0"/>
          </w:rPr>
          <w:t xml:space="preserve">r</w:t>
        </w:r>
      </w:hyperlink>
      <w:r w:rsidDel="00000000" w:rsidR="00000000" w:rsidRPr="00000000">
        <w:rPr>
          <w:highlight w:val="white"/>
          <w:rtl w:val="0"/>
        </w:rPr>
        <w:t xml:space="preserve">b</w:t>
      </w:r>
      <w:hyperlink r:id="rId380">
        <w:r w:rsidDel="00000000" w:rsidR="00000000" w:rsidRPr="00000000">
          <w:rPr>
            <w:highlight w:val="white"/>
            <w:rtl w:val="0"/>
          </w:rPr>
          <w:t xml:space="preserve">r</w:t>
        </w:r>
      </w:hyperlink>
      <w:r w:rsidDel="00000000" w:rsidR="00000000" w:rsidRPr="00000000">
        <w:rPr>
          <w:highlight w:val="white"/>
          <w:rtl w:val="0"/>
        </w:rPr>
        <w:t xml:space="preserve">b</w:t>
      </w:r>
      <w:hyperlink r:id="rId381">
        <w:r w:rsidDel="00000000" w:rsidR="00000000" w:rsidRPr="00000000">
          <w:rPr>
            <w:highlight w:val="white"/>
            <w:rtl w:val="0"/>
          </w:rPr>
          <w:t xml:space="preserve">r</w:t>
        </w:r>
      </w:hyperlink>
      <w:r w:rsidDel="00000000" w:rsidR="00000000" w:rsidRPr="00000000">
        <w:rPr>
          <w:highlight w:val="white"/>
          <w:rtl w:val="0"/>
        </w:rPr>
        <w:t xml:space="preserve"> </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fldChar w:fldCharType="end"/>
      </w:r>
      <w:r w:rsidDel="00000000" w:rsidR="00000000" w:rsidRPr="00000000">
        <w:rPr>
          <w:highlight w:val="white"/>
          <w:rtl w:val="0"/>
        </w:rPr>
        <w:t xml:space="preserve">@</w:t>
      </w:r>
      <w:hyperlink r:id="rId382">
        <w:r w:rsidDel="00000000" w:rsidR="00000000" w:rsidRPr="00000000">
          <w:rPr>
            <w:highlight w:val="white"/>
            <w:rtl w:val="0"/>
          </w:rPr>
          <w:t xml:space="preserve">a</w:t>
        </w:r>
      </w:hyperlink>
      <w:r w:rsidDel="00000000" w:rsidR="00000000" w:rsidRPr="00000000">
        <w:rPr>
          <w:highlight w:val="white"/>
          <w:rtl w:val="0"/>
        </w:rPr>
        <w:t xml:space="preserve">m</w:t>
      </w:r>
      <w:hyperlink r:id="rId383">
        <w:r w:rsidDel="00000000" w:rsidR="00000000" w:rsidRPr="00000000">
          <w:rPr>
            <w:highlight w:val="white"/>
            <w:rtl w:val="0"/>
          </w:rPr>
          <w:t xml:space="preserve">y</w:t>
        </w:r>
      </w:hyperlink>
      <w:r w:rsidDel="00000000" w:rsidR="00000000" w:rsidRPr="00000000">
        <w:rPr>
          <w:highlight w:val="white"/>
          <w:rtl w:val="0"/>
        </w:rPr>
        <w:t xml:space="preserve">s</w:t>
      </w:r>
      <w:hyperlink r:id="rId384">
        <w:r w:rsidDel="00000000" w:rsidR="00000000" w:rsidRPr="00000000">
          <w:rPr>
            <w:highlight w:val="white"/>
            <w:rtl w:val="0"/>
          </w:rPr>
          <w:t xml:space="preserve">t</w:t>
        </w:r>
      </w:hyperlink>
      <w:r w:rsidDel="00000000" w:rsidR="00000000" w:rsidRPr="00000000">
        <w:rPr>
          <w:highlight w:val="white"/>
          <w:rtl w:val="0"/>
        </w:rPr>
        <w:t xml:space="preserve">o</w:t>
      </w:r>
      <w:hyperlink r:id="rId385">
        <w:r w:rsidDel="00000000" w:rsidR="00000000" w:rsidRPr="00000000">
          <w:rPr>
            <w:highlight w:val="white"/>
            <w:rtl w:val="0"/>
          </w:rPr>
          <w:t xml:space="preserve">r</w:t>
        </w:r>
      </w:hyperlink>
      <w:r w:rsidDel="00000000" w:rsidR="00000000" w:rsidRPr="00000000">
        <w:rPr>
          <w:highlight w:val="white"/>
          <w:rtl w:val="0"/>
        </w:rPr>
        <w:t xml:space="preserve">n</w:t>
      </w:r>
      <w:hyperlink r:id="rId386">
        <w:r w:rsidDel="00000000" w:rsidR="00000000" w:rsidRPr="00000000">
          <w:rPr>
            <w:rtl w:val="0"/>
          </w:rPr>
          <w:t xml:space="preserve"> - audience in digital compositions, transliteracies, education</w:t>
        </w:r>
      </w:hyperlink>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fldChar w:fldCharType="end"/>
      </w:r>
      <w:r w:rsidDel="00000000" w:rsidR="00000000" w:rsidRPr="00000000">
        <w:rPr>
          <w:highlight w:val="white"/>
          <w:rtl w:val="0"/>
        </w:rPr>
        <w:t xml:space="preserve">@</w:t>
      </w:r>
      <w:hyperlink r:id="rId387">
        <w:r w:rsidDel="00000000" w:rsidR="00000000" w:rsidRPr="00000000">
          <w:rPr>
            <w:highlight w:val="white"/>
            <w:rtl w:val="0"/>
          </w:rPr>
          <w:t xml:space="preserve">a</w:t>
        </w:r>
      </w:hyperlink>
      <w:r w:rsidDel="00000000" w:rsidR="00000000" w:rsidRPr="00000000">
        <w:rPr>
          <w:highlight w:val="white"/>
          <w:rtl w:val="0"/>
        </w:rPr>
        <w:t xml:space="preserve">n</w:t>
      </w:r>
      <w:hyperlink r:id="rId388">
        <w:r w:rsidDel="00000000" w:rsidR="00000000" w:rsidRPr="00000000">
          <w:rPr>
            <w:highlight w:val="white"/>
            <w:rtl w:val="0"/>
          </w:rPr>
          <w:t xml:space="preserve">n</w:t>
        </w:r>
      </w:hyperlink>
      <w:r w:rsidDel="00000000" w:rsidR="00000000" w:rsidRPr="00000000">
        <w:rPr>
          <w:highlight w:val="white"/>
          <w:rtl w:val="0"/>
        </w:rPr>
        <w:t xml:space="preserve">a</w:t>
      </w:r>
      <w:hyperlink r:id="rId389">
        <w:r w:rsidDel="00000000" w:rsidR="00000000" w:rsidRPr="00000000">
          <w:rPr>
            <w:highlight w:val="white"/>
            <w:rtl w:val="0"/>
          </w:rPr>
          <w:t xml:space="preserve">_</w:t>
        </w:r>
      </w:hyperlink>
      <w:r w:rsidDel="00000000" w:rsidR="00000000" w:rsidRPr="00000000">
        <w:rPr>
          <w:highlight w:val="white"/>
          <w:rtl w:val="0"/>
        </w:rPr>
        <w:t xml:space="preserve">p</w:t>
      </w:r>
      <w:hyperlink r:id="rId390">
        <w:r w:rsidDel="00000000" w:rsidR="00000000" w:rsidRPr="00000000">
          <w:rPr>
            <w:highlight w:val="white"/>
            <w:rtl w:val="0"/>
          </w:rPr>
          <w:t xml:space="preserve">h</w:t>
        </w:r>
      </w:hyperlink>
      <w:r w:rsidDel="00000000" w:rsidR="00000000" w:rsidRPr="00000000">
        <w:rPr>
          <w:highlight w:val="white"/>
          <w:rtl w:val="0"/>
        </w:rPr>
        <w:t xml:space="preserve">d</w:t>
      </w:r>
      <w:hyperlink r:id="rId391">
        <w:r w:rsidDel="00000000" w:rsidR="00000000" w:rsidRPr="00000000">
          <w:rPr>
            <w:highlight w:val="white"/>
            <w:rtl w:val="0"/>
          </w:rPr>
          <w:t xml:space="preserve"> </w:t>
        </w:r>
      </w:hyperlink>
      <w:r w:rsidDel="00000000" w:rsidR="00000000" w:rsidRPr="00000000">
        <w:rPr>
          <w:highlight w:val="white"/>
          <w:rtl w:val="0"/>
        </w:rPr>
        <w:t xml:space="preserve">-</w:t>
      </w:r>
      <w:hyperlink r:id="rId392">
        <w:r w:rsidDel="00000000" w:rsidR="00000000" w:rsidRPr="00000000">
          <w:rPr>
            <w:highlight w:val="white"/>
            <w:rtl w:val="0"/>
          </w:rPr>
          <w:t xml:space="preserve"> </w:t>
        </w:r>
      </w:hyperlink>
      <w:r w:rsidDel="00000000" w:rsidR="00000000" w:rsidRPr="00000000">
        <w:rPr>
          <w:highlight w:val="white"/>
          <w:rtl w:val="0"/>
        </w:rPr>
        <w:t xml:space="preserve">t</w:t>
      </w:r>
      <w:hyperlink r:id="rId393">
        <w:r w:rsidDel="00000000" w:rsidR="00000000" w:rsidRPr="00000000">
          <w:rPr>
            <w:highlight w:val="white"/>
            <w:rtl w:val="0"/>
          </w:rPr>
          <w:t xml:space="preserve">r</w:t>
        </w:r>
      </w:hyperlink>
      <w:r w:rsidDel="00000000" w:rsidR="00000000" w:rsidRPr="00000000">
        <w:rPr>
          <w:highlight w:val="white"/>
          <w:rtl w:val="0"/>
        </w:rPr>
        <w:t xml:space="preserve">a</w:t>
      </w:r>
      <w:hyperlink r:id="rId394">
        <w:r w:rsidDel="00000000" w:rsidR="00000000" w:rsidRPr="00000000">
          <w:rPr>
            <w:highlight w:val="white"/>
            <w:rtl w:val="0"/>
          </w:rPr>
          <w:t xml:space="preserve">n</w:t>
        </w:r>
      </w:hyperlink>
      <w:r w:rsidDel="00000000" w:rsidR="00000000" w:rsidRPr="00000000">
        <w:rPr>
          <w:highlight w:val="white"/>
          <w:rtl w:val="0"/>
        </w:rPr>
        <w:t xml:space="preserve">s</w:t>
      </w:r>
      <w:hyperlink r:id="rId395">
        <w:r w:rsidDel="00000000" w:rsidR="00000000" w:rsidRPr="00000000">
          <w:rPr>
            <w:highlight w:val="white"/>
            <w:rtl w:val="0"/>
          </w:rPr>
          <w:t xml:space="preserve">l</w:t>
        </w:r>
      </w:hyperlink>
      <w:r w:rsidDel="00000000" w:rsidR="00000000" w:rsidRPr="00000000">
        <w:rPr>
          <w:highlight w:val="white"/>
          <w:rtl w:val="0"/>
        </w:rPr>
        <w:t xml:space="preserve">i</w:t>
      </w:r>
      <w:hyperlink r:id="rId396">
        <w:r w:rsidDel="00000000" w:rsidR="00000000" w:rsidRPr="00000000">
          <w:rPr>
            <w:highlight w:val="white"/>
            <w:rtl w:val="0"/>
          </w:rPr>
          <w:t xml:space="preserve">t</w:t>
        </w:r>
      </w:hyperlink>
      <w:r w:rsidDel="00000000" w:rsidR="00000000" w:rsidRPr="00000000">
        <w:rPr>
          <w:highlight w:val="white"/>
          <w:rtl w:val="0"/>
        </w:rPr>
        <w:t xml:space="preserve">e</w:t>
      </w:r>
      <w:hyperlink r:id="rId397">
        <w:r w:rsidDel="00000000" w:rsidR="00000000" w:rsidRPr="00000000">
          <w:rPr>
            <w:highlight w:val="white"/>
            <w:rtl w:val="0"/>
          </w:rPr>
          <w:t xml:space="preserve">r</w:t>
        </w:r>
      </w:hyperlink>
      <w:r w:rsidDel="00000000" w:rsidR="00000000" w:rsidRPr="00000000">
        <w:rPr>
          <w:highlight w:val="white"/>
          <w:rtl w:val="0"/>
        </w:rPr>
        <w:t xml:space="preserve">a</w:t>
      </w:r>
      <w:hyperlink r:id="rId398">
        <w:r w:rsidDel="00000000" w:rsidR="00000000" w:rsidRPr="00000000">
          <w:rPr>
            <w:highlight w:val="white"/>
            <w:rtl w:val="0"/>
          </w:rPr>
          <w:t xml:space="preserve">c</w:t>
        </w:r>
      </w:hyperlink>
      <w:r w:rsidDel="00000000" w:rsidR="00000000" w:rsidRPr="00000000">
        <w:rPr>
          <w:highlight w:val="white"/>
          <w:rtl w:val="0"/>
        </w:rPr>
        <w:t xml:space="preserve">i</w:t>
      </w:r>
      <w:hyperlink r:id="rId399">
        <w:r w:rsidDel="00000000" w:rsidR="00000000" w:rsidRPr="00000000">
          <w:rPr>
            <w:highlight w:val="white"/>
            <w:rtl w:val="0"/>
          </w:rPr>
          <w:t xml:space="preserve">e</w:t>
        </w:r>
      </w:hyperlink>
      <w:r w:rsidDel="00000000" w:rsidR="00000000" w:rsidRPr="00000000">
        <w:rPr>
          <w:highlight w:val="white"/>
          <w:rtl w:val="0"/>
        </w:rPr>
        <w:t xml:space="preserve">s</w:t>
      </w:r>
      <w:hyperlink r:id="rId400">
        <w:r w:rsidDel="00000000" w:rsidR="00000000" w:rsidRPr="00000000">
          <w:rPr>
            <w:highlight w:val="white"/>
            <w:rtl w:val="0"/>
          </w:rPr>
          <w:t xml:space="preserve">,</w:t>
        </w:r>
      </w:hyperlink>
      <w:r w:rsidDel="00000000" w:rsidR="00000000" w:rsidRPr="00000000">
        <w:rPr>
          <w:highlight w:val="white"/>
          <w:rtl w:val="0"/>
        </w:rPr>
        <w:t xml:space="preserve"> ed</w:t>
      </w:r>
      <w:hyperlink r:id="rId401">
        <w:r w:rsidDel="00000000" w:rsidR="00000000" w:rsidRPr="00000000">
          <w:rPr>
            <w:highlight w:val="white"/>
            <w:rtl w:val="0"/>
          </w:rPr>
          <w:t xml:space="preserve">u</w:t>
        </w:r>
      </w:hyperlink>
      <w:r w:rsidDel="00000000" w:rsidR="00000000" w:rsidRPr="00000000">
        <w:rPr>
          <w:highlight w:val="white"/>
          <w:rtl w:val="0"/>
        </w:rPr>
        <w:t xml:space="preserve">c</w:t>
      </w:r>
      <w:hyperlink r:id="rId402">
        <w:r w:rsidDel="00000000" w:rsidR="00000000" w:rsidRPr="00000000">
          <w:rPr>
            <w:highlight w:val="white"/>
            <w:rtl w:val="0"/>
          </w:rPr>
          <w:t xml:space="preserve">a</w:t>
        </w:r>
      </w:hyperlink>
      <w:r w:rsidDel="00000000" w:rsidR="00000000" w:rsidRPr="00000000">
        <w:rPr>
          <w:highlight w:val="white"/>
          <w:rtl w:val="0"/>
        </w:rPr>
        <w:t xml:space="preserve">t</w:t>
      </w:r>
      <w:hyperlink r:id="rId403">
        <w:r w:rsidDel="00000000" w:rsidR="00000000" w:rsidRPr="00000000">
          <w:rPr>
            <w:highlight w:val="white"/>
            <w:rtl w:val="0"/>
          </w:rPr>
          <w:t xml:space="preserve">i</w:t>
        </w:r>
      </w:hyperlink>
      <w:r w:rsidDel="00000000" w:rsidR="00000000" w:rsidRPr="00000000">
        <w:rPr>
          <w:highlight w:val="white"/>
          <w:rtl w:val="0"/>
        </w:rPr>
        <w:t xml:space="preserve">o</w:t>
      </w:r>
      <w:hyperlink r:id="rId404">
        <w:r w:rsidDel="00000000" w:rsidR="00000000" w:rsidRPr="00000000">
          <w:rPr>
            <w:highlight w:val="white"/>
            <w:rtl w:val="0"/>
          </w:rPr>
          <w:t xml:space="preserve">n</w:t>
        </w:r>
      </w:hyperlink>
      <w:r w:rsidDel="00000000" w:rsidR="00000000" w:rsidRPr="00000000">
        <w:rPr>
          <w:highlight w:val="white"/>
          <w:rtl w:val="0"/>
        </w:rPr>
        <w:t xml:space="preserve">,</w:t>
      </w:r>
      <w:hyperlink r:id="rId405">
        <w:r w:rsidDel="00000000" w:rsidR="00000000" w:rsidRPr="00000000">
          <w:rPr>
            <w:highlight w:val="white"/>
            <w:rtl w:val="0"/>
          </w:rPr>
          <w:t xml:space="preserve"> </w:t>
        </w:r>
      </w:hyperlink>
      <w:r w:rsidDel="00000000" w:rsidR="00000000" w:rsidRPr="00000000">
        <w:rPr>
          <w:highlight w:val="white"/>
          <w:rtl w:val="0"/>
        </w:rPr>
        <w:t xml:space="preserve">c</w:t>
      </w:r>
      <w:hyperlink r:id="rId406">
        <w:r w:rsidDel="00000000" w:rsidR="00000000" w:rsidRPr="00000000">
          <w:rPr>
            <w:highlight w:val="white"/>
            <w:rtl w:val="0"/>
          </w:rPr>
          <w:t xml:space="preserve">o</w:t>
        </w:r>
      </w:hyperlink>
      <w:r w:rsidDel="00000000" w:rsidR="00000000" w:rsidRPr="00000000">
        <w:rPr>
          <w:highlight w:val="white"/>
          <w:rtl w:val="0"/>
        </w:rPr>
        <w:t xml:space="preserve">n</w:t>
      </w:r>
      <w:hyperlink r:id="rId407">
        <w:r w:rsidDel="00000000" w:rsidR="00000000" w:rsidRPr="00000000">
          <w:rPr>
            <w:highlight w:val="white"/>
            <w:rtl w:val="0"/>
          </w:rPr>
          <w:t xml:space="preserve">n</w:t>
        </w:r>
      </w:hyperlink>
      <w:r w:rsidDel="00000000" w:rsidR="00000000" w:rsidRPr="00000000">
        <w:rPr>
          <w:highlight w:val="white"/>
          <w:rtl w:val="0"/>
        </w:rPr>
        <w:t xml:space="preserve">e</w:t>
      </w:r>
      <w:hyperlink r:id="rId408">
        <w:r w:rsidDel="00000000" w:rsidR="00000000" w:rsidRPr="00000000">
          <w:rPr>
            <w:highlight w:val="white"/>
            <w:rtl w:val="0"/>
          </w:rPr>
          <w:t xml:space="preserve">c</w:t>
        </w:r>
      </w:hyperlink>
      <w:r w:rsidDel="00000000" w:rsidR="00000000" w:rsidRPr="00000000">
        <w:rPr>
          <w:highlight w:val="white"/>
          <w:rtl w:val="0"/>
        </w:rPr>
        <w:t xml:space="preserve">t</w:t>
      </w:r>
      <w:hyperlink r:id="rId409">
        <w:r w:rsidDel="00000000" w:rsidR="00000000" w:rsidRPr="00000000">
          <w:rPr>
            <w:highlight w:val="white"/>
            <w:rtl w:val="0"/>
          </w:rPr>
          <w:t xml:space="preserve">i</w:t>
        </w:r>
      </w:hyperlink>
      <w:r w:rsidDel="00000000" w:rsidR="00000000" w:rsidRPr="00000000">
        <w:rPr>
          <w:highlight w:val="white"/>
          <w:rtl w:val="0"/>
        </w:rPr>
        <w:t xml:space="preserve">v</w:t>
      </w:r>
      <w:hyperlink r:id="rId410">
        <w:r w:rsidDel="00000000" w:rsidR="00000000" w:rsidRPr="00000000">
          <w:rPr>
            <w:highlight w:val="white"/>
            <w:rtl w:val="0"/>
          </w:rPr>
          <w:t xml:space="preserve">e</w:t>
        </w:r>
      </w:hyperlink>
      <w:r w:rsidDel="00000000" w:rsidR="00000000" w:rsidRPr="00000000">
        <w:rPr>
          <w:highlight w:val="white"/>
          <w:rtl w:val="0"/>
        </w:rPr>
        <w:t xml:space="preserve"> </w:t>
      </w:r>
      <w:hyperlink r:id="rId411">
        <w:r w:rsidDel="00000000" w:rsidR="00000000" w:rsidRPr="00000000">
          <w:rPr>
            <w:highlight w:val="white"/>
            <w:rtl w:val="0"/>
          </w:rPr>
          <w:t xml:space="preserve">r</w:t>
        </w:r>
      </w:hyperlink>
      <w:r w:rsidDel="00000000" w:rsidR="00000000" w:rsidRPr="00000000">
        <w:rPr>
          <w:highlight w:val="white"/>
          <w:rtl w:val="0"/>
        </w:rPr>
        <w:t xml:space="preserve">e</w:t>
      </w:r>
      <w:hyperlink r:id="rId412">
        <w:r w:rsidDel="00000000" w:rsidR="00000000" w:rsidRPr="00000000">
          <w:rPr>
            <w:highlight w:val="white"/>
            <w:rtl w:val="0"/>
          </w:rPr>
          <w:t xml:space="preserve">s</w:t>
        </w:r>
      </w:hyperlink>
      <w:r w:rsidDel="00000000" w:rsidR="00000000" w:rsidRPr="00000000">
        <w:rPr>
          <w:highlight w:val="white"/>
          <w:rtl w:val="0"/>
        </w:rPr>
        <w:t xml:space="preserve">e</w:t>
      </w:r>
      <w:hyperlink r:id="rId413">
        <w:r w:rsidDel="00000000" w:rsidR="00000000" w:rsidRPr="00000000">
          <w:rPr>
            <w:highlight w:val="white"/>
            <w:rtl w:val="0"/>
          </w:rPr>
          <w:t xml:space="preserve">a</w:t>
        </w:r>
      </w:hyperlink>
      <w:r w:rsidDel="00000000" w:rsidR="00000000" w:rsidRPr="00000000">
        <w:rPr>
          <w:highlight w:val="white"/>
          <w:rtl w:val="0"/>
        </w:rPr>
        <w:t xml:space="preserve">r</w:t>
      </w:r>
      <w:hyperlink r:id="rId414">
        <w:r w:rsidDel="00000000" w:rsidR="00000000" w:rsidRPr="00000000">
          <w:rPr>
            <w:highlight w:val="white"/>
            <w:rtl w:val="0"/>
          </w:rPr>
          <w:t xml:space="preserve">c</w:t>
        </w:r>
      </w:hyperlink>
      <w:r w:rsidDel="00000000" w:rsidR="00000000" w:rsidRPr="00000000">
        <w:rPr>
          <w:highlight w:val="white"/>
          <w:rtl w:val="0"/>
        </w:rPr>
        <w:t xml:space="preserve">h</w:t>
      </w:r>
      <w:r w:rsidDel="00000000" w:rsidR="00000000" w:rsidRPr="00000000">
        <w:fldChar w:fldCharType="begin"/>
        <w:instrText xml:space="preserve"> HYPERLINK "https://twitter.com/KathAlbury"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fldChar w:fldCharType="end"/>
      </w:r>
      <w:r w:rsidDel="00000000" w:rsidR="00000000" w:rsidRPr="00000000">
        <w:rPr>
          <w:highlight w:val="white"/>
          <w:rtl w:val="0"/>
        </w:rPr>
        <w:t xml:space="preserve">@</w:t>
      </w:r>
      <w:hyperlink r:id="rId415">
        <w:r w:rsidDel="00000000" w:rsidR="00000000" w:rsidRPr="00000000">
          <w:rPr>
            <w:highlight w:val="white"/>
            <w:rtl w:val="0"/>
          </w:rPr>
          <w:t xml:space="preserve">K</w:t>
        </w:r>
      </w:hyperlink>
      <w:r w:rsidDel="00000000" w:rsidR="00000000" w:rsidRPr="00000000">
        <w:rPr>
          <w:highlight w:val="white"/>
          <w:rtl w:val="0"/>
        </w:rPr>
        <w:t xml:space="preserve">r</w:t>
      </w:r>
      <w:hyperlink r:id="rId416">
        <w:r w:rsidDel="00000000" w:rsidR="00000000" w:rsidRPr="00000000">
          <w:rPr>
            <w:highlight w:val="white"/>
            <w:rtl w:val="0"/>
          </w:rPr>
          <w:t xml:space="preserve">i</w:t>
        </w:r>
      </w:hyperlink>
      <w:r w:rsidDel="00000000" w:rsidR="00000000" w:rsidRPr="00000000">
        <w:rPr>
          <w:highlight w:val="white"/>
          <w:rtl w:val="0"/>
        </w:rPr>
        <w:t xml:space="preserve">s</w:t>
      </w:r>
      <w:hyperlink r:id="rId417">
        <w:r w:rsidDel="00000000" w:rsidR="00000000" w:rsidRPr="00000000">
          <w:rPr>
            <w:highlight w:val="white"/>
            <w:rtl w:val="0"/>
          </w:rPr>
          <w:t xml:space="preserve">t</w:t>
        </w:r>
      </w:hyperlink>
      <w:r w:rsidDel="00000000" w:rsidR="00000000" w:rsidRPr="00000000">
        <w:rPr>
          <w:highlight w:val="white"/>
          <w:rtl w:val="0"/>
        </w:rPr>
        <w:t xml:space="preserve">e</w:t>
      </w:r>
      <w:hyperlink r:id="rId418">
        <w:r w:rsidDel="00000000" w:rsidR="00000000" w:rsidRPr="00000000">
          <w:rPr>
            <w:highlight w:val="white"/>
            <w:rtl w:val="0"/>
          </w:rPr>
          <w:t xml:space="preserve">n</w:t>
        </w:r>
      </w:hyperlink>
      <w:r w:rsidDel="00000000" w:rsidR="00000000" w:rsidRPr="00000000">
        <w:rPr>
          <w:highlight w:val="white"/>
          <w:rtl w:val="0"/>
        </w:rPr>
        <w:t xml:space="preserve">T</w:t>
      </w:r>
      <w:hyperlink r:id="rId419">
        <w:r w:rsidDel="00000000" w:rsidR="00000000" w:rsidRPr="00000000">
          <w:rPr>
            <w:highlight w:val="white"/>
            <w:rtl w:val="0"/>
          </w:rPr>
          <w:t xml:space="preserve">h</w:t>
        </w:r>
      </w:hyperlink>
      <w:r w:rsidDel="00000000" w:rsidR="00000000" w:rsidRPr="00000000">
        <w:rPr>
          <w:highlight w:val="white"/>
          <w:rtl w:val="0"/>
        </w:rPr>
        <w:t xml:space="preserve">o</w:t>
      </w:r>
      <w:hyperlink r:id="rId420">
        <w:r w:rsidDel="00000000" w:rsidR="00000000" w:rsidRPr="00000000">
          <w:rPr>
            <w:highlight w:val="white"/>
            <w:rtl w:val="0"/>
          </w:rPr>
          <w:t xml:space="preserve">m</w:t>
        </w:r>
      </w:hyperlink>
      <w:r w:rsidDel="00000000" w:rsidR="00000000" w:rsidRPr="00000000">
        <w:rPr>
          <w:highlight w:val="white"/>
          <w:rtl w:val="0"/>
        </w:rPr>
        <w:t xml:space="preserve">a</w:t>
      </w:r>
      <w:hyperlink r:id="rId421">
        <w:r w:rsidDel="00000000" w:rsidR="00000000" w:rsidRPr="00000000">
          <w:rPr>
            <w:highlight w:val="white"/>
            <w:rtl w:val="0"/>
          </w:rPr>
          <w:t xml:space="preserve">s</w:t>
        </w:r>
      </w:hyperlink>
      <w:r w:rsidDel="00000000" w:rsidR="00000000" w:rsidRPr="00000000">
        <w:rPr>
          <w:highlight w:val="white"/>
          <w:rtl w:val="0"/>
        </w:rPr>
        <w:t xml:space="preserve">e</w:t>
      </w:r>
      <w:hyperlink r:id="rId422">
        <w:r w:rsidDel="00000000" w:rsidR="00000000" w:rsidRPr="00000000">
          <w:rPr>
            <w:highlight w:val="white"/>
            <w:rtl w:val="0"/>
          </w:rPr>
          <w:t xml:space="preserve">n</w:t>
        </w:r>
      </w:hyperlink>
      <w:r w:rsidDel="00000000" w:rsidR="00000000" w:rsidRPr="00000000">
        <w:rPr>
          <w:highlight w:val="white"/>
          <w:rtl w:val="0"/>
        </w:rPr>
        <w:t xml:space="preserve"> </w:t>
      </w:r>
      <w:hyperlink r:id="rId423">
        <w:r w:rsidDel="00000000" w:rsidR="00000000" w:rsidRPr="00000000">
          <w:rPr>
            <w:highlight w:val="white"/>
            <w:rtl w:val="0"/>
          </w:rPr>
          <w:t xml:space="preserve">-</w:t>
        </w:r>
      </w:hyperlink>
      <w:r w:rsidDel="00000000" w:rsidR="00000000" w:rsidRPr="00000000">
        <w:rPr>
          <w:highlight w:val="white"/>
          <w:rtl w:val="0"/>
        </w:rPr>
        <w:t xml:space="preserve"> ro</w:t>
      </w:r>
      <w:hyperlink r:id="rId424">
        <w:r w:rsidDel="00000000" w:rsidR="00000000" w:rsidRPr="00000000">
          <w:rPr>
            <w:highlight w:val="white"/>
            <w:rtl w:val="0"/>
          </w:rPr>
          <w:t xml:space="preserve">b</w:t>
        </w:r>
      </w:hyperlink>
      <w:r w:rsidDel="00000000" w:rsidR="00000000" w:rsidRPr="00000000">
        <w:rPr>
          <w:highlight w:val="white"/>
          <w:rtl w:val="0"/>
        </w:rPr>
        <w:t xml:space="preserve">o</w:t>
      </w:r>
      <w:hyperlink r:id="rId425">
        <w:r w:rsidDel="00000000" w:rsidR="00000000" w:rsidRPr="00000000">
          <w:rPr>
            <w:highlight w:val="white"/>
            <w:rtl w:val="0"/>
          </w:rPr>
          <w:t xml:space="preserve">t</w:t>
        </w:r>
      </w:hyperlink>
      <w:r w:rsidDel="00000000" w:rsidR="00000000" w:rsidRPr="00000000">
        <w:rPr>
          <w:highlight w:val="white"/>
          <w:rtl w:val="0"/>
        </w:rPr>
        <w:t xml:space="preserve">i</w:t>
      </w:r>
      <w:hyperlink r:id="rId426">
        <w:r w:rsidDel="00000000" w:rsidR="00000000" w:rsidRPr="00000000">
          <w:rPr>
            <w:highlight w:val="white"/>
            <w:rtl w:val="0"/>
          </w:rPr>
          <w:t xml:space="preserve">c</w:t>
        </w:r>
      </w:hyperlink>
      <w:r w:rsidDel="00000000" w:rsidR="00000000" w:rsidRPr="00000000">
        <w:rPr>
          <w:highlight w:val="white"/>
          <w:rtl w:val="0"/>
        </w:rPr>
        <w:t xml:space="preserve">s</w:t>
      </w:r>
      <w:hyperlink r:id="rId427">
        <w:r w:rsidDel="00000000" w:rsidR="00000000" w:rsidRPr="00000000">
          <w:rPr>
            <w:color w:val="009999"/>
            <w:sz w:val="21"/>
            <w:szCs w:val="21"/>
            <w:u w:val="single"/>
            <w:shd w:fill="eaf5fd" w:val="clear"/>
            <w:rtl w:val="0"/>
          </w:rPr>
          <w:t xml:space="preserve">/AI/drone</w:t>
        </w:r>
      </w:hyperlink>
      <w:hyperlink r:id="rId428">
        <w:r w:rsidDel="00000000" w:rsidR="00000000" w:rsidRPr="00000000">
          <w:rPr>
            <w:highlight w:val="white"/>
            <w:rtl w:val="0"/>
          </w:rPr>
          <w:t xml:space="preserve"> </w:t>
        </w:r>
      </w:hyperlink>
      <w:r w:rsidDel="00000000" w:rsidR="00000000" w:rsidRPr="00000000">
        <w:rPr>
          <w:highlight w:val="white"/>
          <w:rtl w:val="0"/>
        </w:rPr>
        <w:t xml:space="preserve">l</w:t>
      </w:r>
      <w:hyperlink r:id="rId429">
        <w:r w:rsidDel="00000000" w:rsidR="00000000" w:rsidRPr="00000000">
          <w:rPr>
            <w:highlight w:val="white"/>
            <w:rtl w:val="0"/>
          </w:rPr>
          <w:t xml:space="preserve">a</w:t>
        </w:r>
      </w:hyperlink>
      <w:r w:rsidDel="00000000" w:rsidR="00000000" w:rsidRPr="00000000">
        <w:rPr>
          <w:highlight w:val="white"/>
          <w:rtl w:val="0"/>
        </w:rPr>
        <w:t xml:space="preserve">w</w:t>
      </w:r>
      <w:hyperlink r:id="rId430">
        <w:r w:rsidDel="00000000" w:rsidR="00000000" w:rsidRPr="00000000">
          <w:rPr>
            <w:highlight w:val="white"/>
            <w:rtl w:val="0"/>
          </w:rPr>
          <w:t xml:space="preserve"> </w:t>
        </w:r>
      </w:hyperlink>
      <w:r w:rsidDel="00000000" w:rsidR="00000000" w:rsidRPr="00000000">
        <w:rPr>
          <w:highlight w:val="white"/>
          <w:rtl w:val="0"/>
        </w:rPr>
        <w:t xml:space="preserve">a</w:t>
      </w:r>
      <w:hyperlink r:id="rId431">
        <w:r w:rsidDel="00000000" w:rsidR="00000000" w:rsidRPr="00000000">
          <w:rPr>
            <w:highlight w:val="white"/>
            <w:rtl w:val="0"/>
          </w:rPr>
          <w:t xml:space="preserve">n</w:t>
        </w:r>
      </w:hyperlink>
      <w:r w:rsidDel="00000000" w:rsidR="00000000" w:rsidRPr="00000000">
        <w:rPr>
          <w:highlight w:val="white"/>
          <w:rtl w:val="0"/>
        </w:rPr>
        <w:t xml:space="preserve">d</w:t>
      </w:r>
      <w:hyperlink r:id="rId432">
        <w:r w:rsidDel="00000000" w:rsidR="00000000" w:rsidRPr="00000000">
          <w:rPr>
            <w:highlight w:val="white"/>
            <w:rtl w:val="0"/>
          </w:rPr>
          <w:t xml:space="preserve"> </w:t>
        </w:r>
      </w:hyperlink>
      <w:r w:rsidDel="00000000" w:rsidR="00000000" w:rsidRPr="00000000">
        <w:rPr>
          <w:highlight w:val="white"/>
          <w:rtl w:val="0"/>
        </w:rPr>
        <w:t xml:space="preserve">p</w:t>
      </w:r>
      <w:hyperlink r:id="rId433">
        <w:r w:rsidDel="00000000" w:rsidR="00000000" w:rsidRPr="00000000">
          <w:rPr>
            <w:highlight w:val="white"/>
            <w:rtl w:val="0"/>
          </w:rPr>
          <w:t xml:space="preserve">o</w:t>
        </w:r>
      </w:hyperlink>
      <w:r w:rsidDel="00000000" w:rsidR="00000000" w:rsidRPr="00000000">
        <w:rPr>
          <w:highlight w:val="white"/>
          <w:rtl w:val="0"/>
        </w:rPr>
        <w:t xml:space="preserve">l</w:t>
      </w:r>
      <w:hyperlink r:id="rId434">
        <w:r w:rsidDel="00000000" w:rsidR="00000000" w:rsidRPr="00000000">
          <w:rPr>
            <w:highlight w:val="white"/>
            <w:rtl w:val="0"/>
          </w:rPr>
          <w:t xml:space="preserve">i</w:t>
        </w:r>
      </w:hyperlink>
      <w:r w:rsidDel="00000000" w:rsidR="00000000" w:rsidRPr="00000000">
        <w:rPr>
          <w:highlight w:val="white"/>
          <w:rtl w:val="0"/>
        </w:rPr>
        <w:t xml:space="preserve">c</w:t>
      </w:r>
      <w:hyperlink r:id="rId435">
        <w:r w:rsidDel="00000000" w:rsidR="00000000" w:rsidRPr="00000000">
          <w:rPr>
            <w:highlight w:val="white"/>
            <w:rtl w:val="0"/>
          </w:rPr>
          <w:t xml:space="preserve">y, esp</w:t>
        </w:r>
      </w:hyperlink>
      <w:r w:rsidDel="00000000" w:rsidR="00000000" w:rsidRPr="00000000">
        <w:rPr>
          <w:highlight w:val="white"/>
          <w:rtl w:val="0"/>
        </w:rPr>
        <w:t xml:space="preserve"> </w:t>
      </w:r>
      <w:hyperlink r:id="rId436">
        <w:r w:rsidDel="00000000" w:rsidR="00000000" w:rsidRPr="00000000">
          <w:rPr>
            <w:highlight w:val="white"/>
            <w:rtl w:val="0"/>
          </w:rPr>
          <w:t xml:space="preserve">t</w:t>
        </w:r>
      </w:hyperlink>
      <w:r w:rsidDel="00000000" w:rsidR="00000000" w:rsidRPr="00000000">
        <w:rPr>
          <w:highlight w:val="white"/>
          <w:rtl w:val="0"/>
        </w:rPr>
        <w:t xml:space="preserve">h</w:t>
      </w:r>
      <w:hyperlink r:id="rId437">
        <w:r w:rsidDel="00000000" w:rsidR="00000000" w:rsidRPr="00000000">
          <w:rPr>
            <w:highlight w:val="white"/>
            <w:rtl w:val="0"/>
          </w:rPr>
          <w:t xml:space="preserve">r</w:t>
        </w:r>
      </w:hyperlink>
      <w:r w:rsidDel="00000000" w:rsidR="00000000" w:rsidRPr="00000000">
        <w:rPr>
          <w:highlight w:val="white"/>
          <w:rtl w:val="0"/>
        </w:rPr>
        <w:t xml:space="preserve">o</w:t>
      </w:r>
      <w:hyperlink r:id="rId438">
        <w:r w:rsidDel="00000000" w:rsidR="00000000" w:rsidRPr="00000000">
          <w:rPr>
            <w:highlight w:val="white"/>
            <w:rtl w:val="0"/>
          </w:rPr>
          <w:t xml:space="preserve">u</w:t>
        </w:r>
      </w:hyperlink>
      <w:r w:rsidDel="00000000" w:rsidR="00000000" w:rsidRPr="00000000">
        <w:rPr>
          <w:highlight w:val="white"/>
          <w:rtl w:val="0"/>
        </w:rPr>
        <w:t xml:space="preserve">g</w:t>
      </w:r>
      <w:hyperlink r:id="rId439">
        <w:r w:rsidDel="00000000" w:rsidR="00000000" w:rsidRPr="00000000">
          <w:rPr>
            <w:highlight w:val="white"/>
            <w:rtl w:val="0"/>
          </w:rPr>
          <w:t xml:space="preserve">h</w:t>
        </w:r>
      </w:hyperlink>
      <w:r w:rsidDel="00000000" w:rsidR="00000000" w:rsidRPr="00000000">
        <w:rPr>
          <w:highlight w:val="white"/>
          <w:rtl w:val="0"/>
        </w:rPr>
        <w:t xml:space="preserve"> </w:t>
      </w:r>
      <w:hyperlink r:id="rId440">
        <w:r w:rsidDel="00000000" w:rsidR="00000000" w:rsidRPr="00000000">
          <w:rPr>
            <w:highlight w:val="white"/>
            <w:rtl w:val="0"/>
          </w:rPr>
          <w:t xml:space="preserve">a</w:t>
        </w:r>
      </w:hyperlink>
      <w:r w:rsidDel="00000000" w:rsidR="00000000" w:rsidRPr="00000000">
        <w:rPr>
          <w:highlight w:val="white"/>
          <w:rtl w:val="0"/>
        </w:rPr>
        <w:t xml:space="preserve"> </w:t>
      </w:r>
      <w:hyperlink r:id="rId441">
        <w:r w:rsidDel="00000000" w:rsidR="00000000" w:rsidRPr="00000000">
          <w:rPr>
            <w:highlight w:val="white"/>
            <w:rtl w:val="0"/>
          </w:rPr>
          <w:t xml:space="preserve">f</w:t>
        </w:r>
      </w:hyperlink>
      <w:r w:rsidDel="00000000" w:rsidR="00000000" w:rsidRPr="00000000">
        <w:rPr>
          <w:highlight w:val="white"/>
          <w:rtl w:val="0"/>
        </w:rPr>
        <w:t xml:space="preserve">e</w:t>
      </w:r>
      <w:hyperlink r:id="rId442">
        <w:r w:rsidDel="00000000" w:rsidR="00000000" w:rsidRPr="00000000">
          <w:rPr>
            <w:highlight w:val="white"/>
            <w:rtl w:val="0"/>
          </w:rPr>
          <w:t xml:space="preserve">m</w:t>
        </w:r>
      </w:hyperlink>
      <w:r w:rsidDel="00000000" w:rsidR="00000000" w:rsidRPr="00000000">
        <w:rPr>
          <w:highlight w:val="white"/>
          <w:rtl w:val="0"/>
        </w:rPr>
        <w:t xml:space="preserve">i</w:t>
      </w:r>
      <w:hyperlink r:id="rId443">
        <w:r w:rsidDel="00000000" w:rsidR="00000000" w:rsidRPr="00000000">
          <w:rPr>
            <w:highlight w:val="white"/>
            <w:rtl w:val="0"/>
          </w:rPr>
          <w:t xml:space="preserve">n</w:t>
        </w:r>
      </w:hyperlink>
      <w:r w:rsidDel="00000000" w:rsidR="00000000" w:rsidRPr="00000000">
        <w:rPr>
          <w:highlight w:val="white"/>
          <w:rtl w:val="0"/>
        </w:rPr>
        <w:t xml:space="preserve">i</w:t>
      </w:r>
      <w:hyperlink r:id="rId444">
        <w:r w:rsidDel="00000000" w:rsidR="00000000" w:rsidRPr="00000000">
          <w:rPr>
            <w:highlight w:val="white"/>
            <w:rtl w:val="0"/>
          </w:rPr>
          <w:t xml:space="preserve">s</w:t>
        </w:r>
      </w:hyperlink>
      <w:r w:rsidDel="00000000" w:rsidR="00000000" w:rsidRPr="00000000">
        <w:rPr>
          <w:highlight w:val="white"/>
          <w:rtl w:val="0"/>
        </w:rPr>
        <w:t xml:space="preserve">t</w:t>
      </w:r>
      <w:hyperlink r:id="rId445">
        <w:r w:rsidDel="00000000" w:rsidR="00000000" w:rsidRPr="00000000">
          <w:rPr>
            <w:highlight w:val="white"/>
            <w:rtl w:val="0"/>
          </w:rPr>
          <w:t xml:space="preserve"> </w:t>
        </w:r>
      </w:hyperlink>
      <w:r w:rsidDel="00000000" w:rsidR="00000000" w:rsidRPr="00000000">
        <w:rPr>
          <w:highlight w:val="white"/>
          <w:rtl w:val="0"/>
        </w:rPr>
        <w:t xml:space="preserve">l</w:t>
      </w:r>
      <w:hyperlink r:id="rId446">
        <w:r w:rsidDel="00000000" w:rsidR="00000000" w:rsidRPr="00000000">
          <w:rPr>
            <w:highlight w:val="white"/>
            <w:rtl w:val="0"/>
          </w:rPr>
          <w:t xml:space="preserve">e</w:t>
        </w:r>
      </w:hyperlink>
      <w:r w:rsidDel="00000000" w:rsidR="00000000" w:rsidRPr="00000000">
        <w:rPr>
          <w:highlight w:val="white"/>
          <w:rtl w:val="0"/>
        </w:rPr>
        <w:t xml:space="preserve">n</w:t>
      </w:r>
      <w:hyperlink r:id="rId447">
        <w:r w:rsidDel="00000000" w:rsidR="00000000" w:rsidRPr="00000000">
          <w:rPr>
            <w:highlight w:val="white"/>
            <w:rtl w:val="0"/>
          </w:rPr>
          <w:t xml:space="preserv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48">
        <w:r w:rsidDel="00000000" w:rsidR="00000000" w:rsidRPr="00000000">
          <w:rPr>
            <w:color w:val="009999"/>
            <w:sz w:val="21"/>
            <w:szCs w:val="21"/>
            <w:u w:val="single"/>
            <w:shd w:fill="f5f8fa" w:val="clear"/>
            <w:rtl w:val="0"/>
          </w:rPr>
          <w:t xml:space="preserve">@agaleszczynski</w:t>
        </w:r>
      </w:hyperlink>
      <w:hyperlink r:id="rId449">
        <w:r w:rsidDel="00000000" w:rsidR="00000000" w:rsidRPr="00000000">
          <w:rPr>
            <w:color w:val="14171a"/>
            <w:sz w:val="21"/>
            <w:szCs w:val="21"/>
            <w:shd w:fill="f5f8fa" w:val="clea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0">
        <w:r w:rsidDel="00000000" w:rsidR="00000000" w:rsidRPr="00000000">
          <w:rPr>
            <w:color w:val="009999"/>
            <w:sz w:val="21"/>
            <w:szCs w:val="21"/>
            <w:u w:val="single"/>
            <w:shd w:fill="f5f8fa" w:val="clear"/>
            <w:rtl w:val="0"/>
          </w:rPr>
          <w:t xml:space="preserve">@LizzieCIRich</w:t>
        </w:r>
      </w:hyperlink>
      <w:hyperlink r:id="rId451">
        <w:r w:rsidDel="00000000" w:rsidR="00000000" w:rsidRPr="00000000">
          <w:rPr>
            <w:color w:val="14171a"/>
            <w:sz w:val="21"/>
            <w:szCs w:val="21"/>
            <w:shd w:fill="f5f8fa" w:val="clea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2">
        <w:r w:rsidDel="00000000" w:rsidR="00000000" w:rsidRPr="00000000">
          <w:rPr>
            <w:color w:val="009999"/>
            <w:sz w:val="21"/>
            <w:szCs w:val="21"/>
            <w:u w:val="single"/>
            <w:shd w:fill="f5f8fa" w:val="clear"/>
            <w:rtl w:val="0"/>
          </w:rPr>
          <w:t xml:space="preserve">@SarahElwood1</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3">
        <w:r w:rsidDel="00000000" w:rsidR="00000000" w:rsidRPr="00000000">
          <w:rPr>
            <w:color w:val="009999"/>
            <w:sz w:val="21"/>
            <w:szCs w:val="21"/>
            <w:highlight w:val="white"/>
            <w:u w:val="single"/>
            <w:rtl w:val="0"/>
          </w:rPr>
          <w:t xml:space="preserve">@jar</w:t>
        </w:r>
      </w:hyperlink>
      <w:hyperlink r:id="rId454">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5">
        <w:r w:rsidDel="00000000" w:rsidR="00000000" w:rsidRPr="00000000">
          <w:rPr>
            <w:color w:val="009999"/>
            <w:sz w:val="21"/>
            <w:szCs w:val="21"/>
            <w:highlight w:val="white"/>
            <w:u w:val="single"/>
            <w:rtl w:val="0"/>
          </w:rPr>
          <w:t xml:space="preserve">@sbayne</w:t>
        </w:r>
      </w:hyperlink>
      <w:hyperlink r:id="rId456">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7">
        <w:r w:rsidDel="00000000" w:rsidR="00000000" w:rsidRPr="00000000">
          <w:rPr>
            <w:color w:val="009999"/>
            <w:sz w:val="21"/>
            <w:szCs w:val="21"/>
            <w:highlight w:val="white"/>
            <w:u w:val="single"/>
            <w:rtl w:val="0"/>
          </w:rPr>
          <w:t xml:space="preserve">@Bali_Maha</w:t>
        </w:r>
      </w:hyperlink>
      <w:hyperlink r:id="rId458">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59">
        <w:r w:rsidDel="00000000" w:rsidR="00000000" w:rsidRPr="00000000">
          <w:rPr>
            <w:color w:val="009999"/>
            <w:sz w:val="21"/>
            <w:szCs w:val="21"/>
            <w:highlight w:val="white"/>
            <w:u w:val="single"/>
            <w:rtl w:val="0"/>
          </w:rPr>
          <w:t xml:space="preserve">@jensc3</w:t>
        </w:r>
      </w:hyperlink>
      <w:hyperlink r:id="rId460">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61">
        <w:r w:rsidDel="00000000" w:rsidR="00000000" w:rsidRPr="00000000">
          <w:rPr>
            <w:color w:val="009999"/>
            <w:sz w:val="21"/>
            <w:szCs w:val="21"/>
            <w:highlight w:val="white"/>
            <w:u w:val="single"/>
            <w:rtl w:val="0"/>
          </w:rPr>
          <w:t xml:space="preserve">@sahoward_uow</w:t>
        </w:r>
      </w:hyperlink>
      <w:hyperlink r:id="rId462">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63">
        <w:r w:rsidDel="00000000" w:rsidR="00000000" w:rsidRPr="00000000">
          <w:rPr>
            <w:color w:val="009999"/>
            <w:sz w:val="21"/>
            <w:szCs w:val="21"/>
            <w:highlight w:val="white"/>
            <w:u w:val="single"/>
            <w:rtl w:val="0"/>
          </w:rPr>
          <w:t xml:space="preserve">@katethompson</w:t>
        </w:r>
      </w:hyperlink>
      <w:r w:rsidDel="00000000" w:rsidR="00000000" w:rsidRPr="00000000">
        <w:rPr>
          <w:color w:val="14171a"/>
          <w:sz w:val="21"/>
          <w:szCs w:val="21"/>
          <w:highlight w:val="white"/>
          <w:rtl w:val="0"/>
        </w:rPr>
        <w:t xml:space="preserve"> </w:t>
      </w:r>
      <w:hyperlink r:id="rId464">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65">
        <w:r w:rsidDel="00000000" w:rsidR="00000000" w:rsidRPr="00000000">
          <w:rPr>
            <w:color w:val="009999"/>
            <w:sz w:val="21"/>
            <w:szCs w:val="21"/>
            <w:highlight w:val="white"/>
            <w:u w:val="single"/>
            <w:rtl w:val="0"/>
          </w:rPr>
          <w:t xml:space="preserve">@Czernie</w:t>
        </w:r>
      </w:hyperlink>
      <w:hyperlink r:id="rId466">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67">
        <w:r w:rsidDel="00000000" w:rsidR="00000000" w:rsidRPr="00000000">
          <w:rPr>
            <w:color w:val="009999"/>
            <w:sz w:val="21"/>
            <w:szCs w:val="21"/>
            <w:highlight w:val="white"/>
            <w:u w:val="single"/>
            <w:rtl w:val="0"/>
          </w:rPr>
          <w:t xml:space="preserve">@karenmsco</w:t>
        </w:r>
      </w:hyperlink>
      <w:r w:rsidDel="00000000" w:rsidR="00000000" w:rsidRPr="00000000">
        <w:rPr>
          <w:color w:val="14171a"/>
          <w:sz w:val="21"/>
          <w:szCs w:val="21"/>
          <w:highlight w:val="white"/>
          <w:rtl w:val="0"/>
        </w:rPr>
        <w:t xml:space="preserve"> </w:t>
      </w:r>
      <w:hyperlink r:id="rId468">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69">
        <w:r w:rsidDel="00000000" w:rsidR="00000000" w:rsidRPr="00000000">
          <w:rPr>
            <w:color w:val="009999"/>
            <w:sz w:val="21"/>
            <w:szCs w:val="21"/>
            <w:highlight w:val="white"/>
            <w:u w:val="single"/>
            <w:rtl w:val="0"/>
          </w:rPr>
          <w:t xml:space="preserve">@gconole</w:t>
        </w:r>
      </w:hyperlink>
      <w:hyperlink r:id="rId470">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1">
        <w:r w:rsidDel="00000000" w:rsidR="00000000" w:rsidRPr="00000000">
          <w:rPr>
            <w:color w:val="009999"/>
            <w:sz w:val="21"/>
            <w:szCs w:val="21"/>
            <w:highlight w:val="white"/>
            <w:u w:val="single"/>
            <w:rtl w:val="0"/>
          </w:rPr>
          <w:t xml:space="preserve">@thinksitthrough</w:t>
        </w:r>
      </w:hyperlink>
      <w:hyperlink r:id="rId472">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3">
        <w:r w:rsidDel="00000000" w:rsidR="00000000" w:rsidRPr="00000000">
          <w:rPr>
            <w:color w:val="009999"/>
            <w:sz w:val="21"/>
            <w:szCs w:val="21"/>
            <w:highlight w:val="white"/>
            <w:u w:val="single"/>
            <w:rtl w:val="0"/>
          </w:rPr>
          <w:t xml:space="preserve">@miriamtanti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4">
        <w:r w:rsidDel="00000000" w:rsidR="00000000" w:rsidRPr="00000000">
          <w:rPr>
            <w:color w:val="009999"/>
            <w:sz w:val="21"/>
            <w:szCs w:val="21"/>
            <w:highlight w:val="white"/>
            <w:u w:val="single"/>
            <w:rtl w:val="0"/>
          </w:rPr>
          <w:t xml:space="preserve">@HNissenbaum</w:t>
        </w:r>
      </w:hyperlink>
      <w:hyperlink r:id="rId475">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6">
        <w:r w:rsidDel="00000000" w:rsidR="00000000" w:rsidRPr="00000000">
          <w:rPr>
            <w:color w:val="009999"/>
            <w:sz w:val="21"/>
            <w:szCs w:val="21"/>
            <w:highlight w:val="white"/>
            <w:u w:val="single"/>
            <w:rtl w:val="0"/>
          </w:rPr>
          <w:t xml:space="preserve">@SusanBrison</w:t>
        </w:r>
      </w:hyperlink>
      <w:hyperlink r:id="rId477">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8">
        <w:r w:rsidDel="00000000" w:rsidR="00000000" w:rsidRPr="00000000">
          <w:rPr>
            <w:color w:val="009999"/>
            <w:sz w:val="21"/>
            <w:szCs w:val="21"/>
            <w:highlight w:val="white"/>
            <w:u w:val="single"/>
            <w:rtl w:val="0"/>
          </w:rPr>
          <w:t xml:space="preserve">@K_Eichensehr</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79">
        <w:r w:rsidDel="00000000" w:rsidR="00000000" w:rsidRPr="00000000">
          <w:rPr>
            <w:color w:val="009999"/>
            <w:sz w:val="21"/>
            <w:szCs w:val="21"/>
            <w:highlight w:val="white"/>
            <w:u w:val="single"/>
            <w:rtl w:val="0"/>
          </w:rPr>
          <w:t xml:space="preserve">@Susan_Hennessey</w:t>
        </w:r>
      </w:hyperlink>
      <w:hyperlink r:id="rId480">
        <w:r w:rsidDel="00000000" w:rsidR="00000000" w:rsidRPr="00000000">
          <w:rPr>
            <w:color w:val="14171a"/>
            <w:sz w:val="21"/>
            <w:szCs w:val="21"/>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81">
        <w:r w:rsidDel="00000000" w:rsidR="00000000" w:rsidRPr="00000000">
          <w:rPr>
            <w:color w:val="009999"/>
            <w:sz w:val="21"/>
            <w:szCs w:val="21"/>
            <w:highlight w:val="white"/>
            <w:u w:val="single"/>
            <w:rtl w:val="0"/>
          </w:rPr>
          <w:t xml:space="preserve">@PogoWasRight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482">
        <w:r w:rsidDel="00000000" w:rsidR="00000000" w:rsidRPr="00000000">
          <w:rPr>
            <w:color w:val="009999"/>
            <w:highlight w:val="white"/>
            <w:u w:val="single"/>
            <w:rtl w:val="0"/>
          </w:rPr>
          <w:t xml:space="preserve">@astepanovich</w:t>
        </w:r>
      </w:hyperlink>
      <w:hyperlink r:id="rId483">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484">
        <w:r w:rsidDel="00000000" w:rsidR="00000000" w:rsidRPr="00000000">
          <w:rPr>
            <w:color w:val="009999"/>
            <w:highlight w:val="white"/>
            <w:u w:val="single"/>
            <w:rtl w:val="0"/>
          </w:rPr>
          <w:t xml:space="preserve">@violetblue</w:t>
        </w:r>
      </w:hyperlink>
      <w:hyperlink r:id="rId485">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486">
        <w:r w:rsidDel="00000000" w:rsidR="00000000" w:rsidRPr="00000000">
          <w:rPr>
            <w:color w:val="009999"/>
            <w:highlight w:val="white"/>
            <w:u w:val="single"/>
            <w:rtl w:val="0"/>
          </w:rPr>
          <w:t xml:space="preserve">@kashhill</w:t>
        </w:r>
      </w:hyperlink>
      <w:hyperlink r:id="rId487">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488">
        <w:r w:rsidDel="00000000" w:rsidR="00000000" w:rsidRPr="00000000">
          <w:rPr>
            <w:color w:val="009999"/>
            <w:highlight w:val="white"/>
            <w:u w:val="single"/>
            <w:rtl w:val="0"/>
          </w:rPr>
          <w:t xml:space="preserve">@charlieosborne</w:t>
        </w:r>
      </w:hyperlink>
      <w:hyperlink r:id="rId489">
        <w:r w:rsidDel="00000000" w:rsidR="00000000" w:rsidRPr="00000000">
          <w:rPr>
            <w:color w:val="14171a"/>
            <w:highlight w:val="white"/>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hyperlink r:id="rId490">
        <w:r w:rsidDel="00000000" w:rsidR="00000000" w:rsidRPr="00000000">
          <w:rPr>
            <w:color w:val="009999"/>
            <w:highlight w:val="white"/>
            <w:u w:val="single"/>
            <w:rtl w:val="0"/>
          </w:rPr>
          <w:t xml:space="preserve">@bcrypt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91">
        <w:r w:rsidDel="00000000" w:rsidR="00000000" w:rsidRPr="00000000">
          <w:rPr>
            <w:color w:val="009999"/>
            <w:sz w:val="21"/>
            <w:szCs w:val="21"/>
            <w:highlight w:val="white"/>
            <w:u w:val="single"/>
            <w:rtl w:val="0"/>
          </w:rPr>
          <w:t xml:space="preserve">@De_Kosnik</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92">
        <w:r w:rsidDel="00000000" w:rsidR="00000000" w:rsidRPr="00000000">
          <w:rPr>
            <w:color w:val="009999"/>
            <w:sz w:val="21"/>
            <w:szCs w:val="21"/>
            <w:highlight w:val="white"/>
            <w:u w:val="single"/>
            <w:rtl w:val="0"/>
          </w:rPr>
          <w:t xml:space="preserve">@ritaraley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hyperlink r:id="rId493">
        <w:r w:rsidDel="00000000" w:rsidR="00000000" w:rsidRPr="00000000">
          <w:rPr>
            <w:color w:val="009999"/>
            <w:sz w:val="21"/>
            <w:szCs w:val="21"/>
            <w:highlight w:val="white"/>
            <w:u w:val="single"/>
            <w:rtl w:val="0"/>
          </w:rPr>
          <w:t xml:space="preserve">@_athinak_</w:t>
        </w:r>
      </w:hyperlink>
      <w:r w:rsidDel="00000000" w:rsidR="00000000" w:rsidRPr="00000000">
        <w:rPr>
          <w:color w:val="14171a"/>
          <w:sz w:val="21"/>
          <w:szCs w:val="21"/>
          <w:highlight w:val="white"/>
          <w:rtl w:val="0"/>
        </w:rPr>
        <w:t xml:space="preserve"> </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@mizuko </w:t>
      </w:r>
      <w:r w:rsidDel="00000000" w:rsidR="00000000" w:rsidRPr="00000000">
        <w:rPr>
          <w:color w:val="14171a"/>
          <w:sz w:val="21"/>
          <w:szCs w:val="21"/>
          <w:highlight w:val="white"/>
          <w:rtl w:val="0"/>
        </w:rPr>
        <w:t xml:space="preserve">Mizuko (</w:t>
      </w:r>
      <w:r w:rsidDel="00000000" w:rsidR="00000000" w:rsidRPr="00000000">
        <w:rPr>
          <w:color w:val="14171a"/>
          <w:sz w:val="21"/>
          <w:szCs w:val="21"/>
          <w:highlight w:val="white"/>
          <w:rtl w:val="0"/>
        </w:rPr>
        <w:t xml:space="preserve">Mimi</w:t>
      </w:r>
      <w:r w:rsidDel="00000000" w:rsidR="00000000" w:rsidRPr="00000000">
        <w:rPr>
          <w:color w:val="14171a"/>
          <w:sz w:val="21"/>
          <w:szCs w:val="21"/>
          <w:highlight w:val="white"/>
          <w:rtl w:val="0"/>
        </w:rPr>
        <w:t xml:space="preserve">)</w:t>
      </w:r>
      <w:r w:rsidDel="00000000" w:rsidR="00000000" w:rsidRPr="00000000">
        <w:rPr>
          <w:color w:val="14171a"/>
          <w:sz w:val="21"/>
          <w:szCs w:val="21"/>
          <w:highlight w:val="white"/>
          <w:rtl w:val="0"/>
        </w:rPr>
        <w:t xml:space="preserve"> Ito </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Susan C. Herring </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Lucy Suchman (Lancaster University, U.K.)</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hyperlink r:id="rId494">
        <w:r w:rsidDel="00000000" w:rsidR="00000000" w:rsidRPr="00000000">
          <w:rPr>
            <w:b w:val="1"/>
            <w:color w:val="657786"/>
            <w:sz w:val="21"/>
            <w:szCs w:val="21"/>
            <w:u w:val="single"/>
            <w:shd w:fill="e6ecf0" w:val="clear"/>
            <w:rtl w:val="0"/>
          </w:rPr>
          <w:t xml:space="preserve">@</w:t>
        </w:r>
      </w:hyperlink>
      <w:hyperlink r:id="rId495">
        <w:r w:rsidDel="00000000" w:rsidR="00000000" w:rsidRPr="00000000">
          <w:rPr>
            <w:color w:val="657786"/>
            <w:sz w:val="21"/>
            <w:szCs w:val="21"/>
            <w:u w:val="single"/>
            <w:shd w:fill="e6ecf0" w:val="clear"/>
            <w:rtl w:val="0"/>
          </w:rPr>
          <w:t xml:space="preserve">blaurel</w:t>
        </w:r>
      </w:hyperlink>
      <w:r w:rsidDel="00000000" w:rsidR="00000000" w:rsidRPr="00000000">
        <w:rPr>
          <w:color w:val="14171a"/>
          <w:sz w:val="21"/>
          <w:szCs w:val="21"/>
          <w:highlight w:val="white"/>
          <w:rtl w:val="0"/>
        </w:rPr>
        <w:t xml:space="preserve"> </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@JanetMurray </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@minh81</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@lifewinning</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Orit Halpern</w:t>
      </w:r>
      <w:r w:rsidDel="00000000" w:rsidR="00000000" w:rsidRPr="00000000">
        <w:rPr>
          <w:color w:val="14171a"/>
          <w:sz w:val="21"/>
          <w:szCs w:val="21"/>
          <w:highlight w:val="white"/>
          <w:rtl w:val="0"/>
        </w:rPr>
        <w:t xml:space="preserve"> (on smart cities, the history of interactivity, algorithmic governance)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N. Katherine Hayles </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@TraceyLauriault</w:t>
      </w:r>
      <w:r w:rsidDel="00000000" w:rsidR="00000000" w:rsidRPr="00000000">
        <w:rPr>
          <w:color w:val="14171a"/>
          <w:sz w:val="21"/>
          <w:szCs w:val="21"/>
          <w:highlight w:val="white"/>
          <w:rtl w:val="0"/>
        </w:rPr>
        <w:t xml:space="preserve"> (on open data, data portals, geographic data, archives)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Jessa Lingel</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@therealnatasha</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@laurenfklein (on feminist data visualization)</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@kanarinka (Catherine D’Ignazio) (on mapping, feminist data visualization)</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@_sarahbarns (on urbanism + technology)</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@thistimeitsmimi (on the politics of data collection, archival absences, mapping)</w:t>
      </w:r>
    </w:p>
    <w:p w:rsidR="00000000" w:rsidDel="00000000" w:rsidP="00000000" w:rsidRDefault="00000000" w:rsidRPr="00000000">
      <w:pPr>
        <w:numPr>
          <w:ilvl w:val="0"/>
          <w:numId w:val="1"/>
        </w:numPr>
        <w:ind w:left="720" w:hanging="360"/>
        <w:contextualSpacing w:val="1"/>
        <w:rPr>
          <w:color w:val="14171a"/>
          <w:sz w:val="21"/>
          <w:szCs w:val="21"/>
          <w:highlight w:val="white"/>
          <w:u w:val="none"/>
        </w:rPr>
      </w:pPr>
      <w:r w:rsidDel="00000000" w:rsidR="00000000" w:rsidRPr="00000000">
        <w:rPr>
          <w:color w:val="14171a"/>
          <w:sz w:val="21"/>
          <w:szCs w:val="21"/>
          <w:highlight w:val="white"/>
          <w:rtl w:val="0"/>
        </w:rPr>
        <w:t xml:space="preserve">@siusoon (Winnie Soon - software studies, digital culture, artistic practice, ML)</w:t>
      </w:r>
    </w:p>
    <w:p w:rsidR="00000000" w:rsidDel="00000000" w:rsidP="00000000" w:rsidRDefault="00000000" w:rsidRPr="00000000">
      <w:pPr>
        <w:numPr>
          <w:ilvl w:val="0"/>
          <w:numId w:val="1"/>
        </w:numPr>
        <w:ind w:left="720" w:hanging="360"/>
        <w:contextualSpacing w:val="1"/>
        <w:rPr>
          <w:color w:val="14171a"/>
          <w:sz w:val="21"/>
          <w:szCs w:val="21"/>
          <w:highlight w:val="white"/>
        </w:rPr>
      </w:pPr>
      <w:hyperlink r:id="rId496">
        <w:r w:rsidDel="00000000" w:rsidR="00000000" w:rsidRPr="00000000">
          <w:rPr>
            <w:b w:val="1"/>
            <w:color w:val="657786"/>
            <w:sz w:val="21"/>
            <w:szCs w:val="21"/>
            <w:u w:val="single"/>
            <w:shd w:fill="e6ecf0" w:val="clear"/>
            <w:rtl w:val="0"/>
          </w:rPr>
          <w:t xml:space="preserve">@</w:t>
        </w:r>
      </w:hyperlink>
      <w:hyperlink r:id="rId497">
        <w:r w:rsidDel="00000000" w:rsidR="00000000" w:rsidRPr="00000000">
          <w:rPr>
            <w:color w:val="657786"/>
            <w:sz w:val="21"/>
            <w:szCs w:val="21"/>
            <w:u w:val="single"/>
            <w:shd w:fill="e6ecf0" w:val="clear"/>
            <w:rtl w:val="0"/>
          </w:rPr>
          <w:t xml:space="preserve">karen_ec_levy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hyperlink r:id="rId498">
        <w:r w:rsidDel="00000000" w:rsidR="00000000" w:rsidRPr="00000000">
          <w:rPr>
            <w:color w:val="1155cc"/>
            <w:sz w:val="21"/>
            <w:szCs w:val="21"/>
            <w:u w:val="single"/>
            <w:shd w:fill="e6ecf0" w:val="clear"/>
            <w:rtl w:val="0"/>
          </w:rPr>
          <w:t xml:space="preserve">Yuan Stevens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Leonie Tanczer (</w:t>
      </w:r>
      <w:hyperlink r:id="rId499">
        <w:r w:rsidDel="00000000" w:rsidR="00000000" w:rsidRPr="00000000">
          <w:rPr>
            <w:color w:val="1155cc"/>
            <w:sz w:val="21"/>
            <w:szCs w:val="21"/>
            <w:u w:val="single"/>
            <w:shd w:fill="e6ecf0" w:val="clear"/>
            <w:rtl w:val="0"/>
          </w:rPr>
          <w:t xml:space="preserve">@leotanczt</w:t>
        </w:r>
      </w:hyperlink>
      <w:r w:rsidDel="00000000" w:rsidR="00000000" w:rsidRPr="00000000">
        <w:rPr>
          <w:color w:val="657786"/>
          <w:sz w:val="21"/>
          <w:szCs w:val="21"/>
          <w:u w:val="single"/>
          <w:shd w:fill="e6ecf0" w:val="clear"/>
          <w:rtl w:val="0"/>
        </w:rPr>
        <w:t xml:space="preserve">) - gender, hacking/hacktivism cyber security, IoT</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Noortje Marres: </w:t>
      </w:r>
      <w:r w:rsidDel="00000000" w:rsidR="00000000" w:rsidRPr="00000000">
        <w:rPr>
          <w:color w:val="657786"/>
          <w:sz w:val="21"/>
          <w:szCs w:val="21"/>
          <w:u w:val="single"/>
          <w:shd w:fill="e6ecf0" w:val="clear"/>
          <w:rtl w:val="0"/>
        </w:rPr>
        <w:t xml:space="preserve">@NoortjeMarres (digital sociology, digital methods)</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Carolin Gerlitz: @cgrltz (digital methods, software studies, platform studies, app studies)</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Esther Weltevrede: @esthr (digital methods, software studies, platform studies, app studies)</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Liliana Bounegru: @bb_liliana (digital methods, data journalism)</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Anne Helmond: @silvertje (digital methods, software studies, platform studies, app studies, web history)</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Sabine Niederer: @sabinesabine (digital methods, Professor of Visual Methodologies)</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@qjurecic </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@chongathon</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@xuhulk</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@drfeifei (Director, Stanford AI Lab</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w:t>
      </w:r>
      <w:hyperlink r:id="rId500">
        <w:r w:rsidDel="00000000" w:rsidR="00000000" w:rsidRPr="00000000">
          <w:rPr>
            <w:color w:val="657786"/>
            <w:sz w:val="21"/>
            <w:szCs w:val="21"/>
            <w:u w:val="single"/>
            <w:shd w:fill="e6ecf0" w:val="clear"/>
            <w:rtl w:val="0"/>
          </w:rPr>
          <w:t xml:space="preserve">vdignum</w:t>
        </w:r>
      </w:hyperlink>
      <w:r w:rsidDel="00000000" w:rsidR="00000000" w:rsidRPr="00000000">
        <w:rPr>
          <w:color w:val="657786"/>
          <w:sz w:val="21"/>
          <w:szCs w:val="21"/>
          <w:u w:val="single"/>
          <w:shd w:fill="e6ecf0" w:val="clear"/>
          <w:rtl w:val="0"/>
        </w:rPr>
        <w:t xml:space="preserve"> (researcher responsible AI)</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@cinnamonbloss - privacy and emerging tech</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@DrSherryPagoto</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@DaniArigo</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@drCarterHarris - behavioral intervention via social media</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@cnebeker - intersection of research ethics/emerging tech, PI of @COREethics</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@neleheise (digital media participation/podcasting, online communication ethics, Internet/digital media research ethics) </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@janeruffino </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@k_finch</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@MalJayaram</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@diakayyali</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Geraldine Fitzpatrick</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@maasalan</w:t>
      </w:r>
      <w:r w:rsidDel="00000000" w:rsidR="00000000" w:rsidRPr="00000000">
        <w:rPr>
          <w:i w:val="1"/>
          <w:color w:val="657786"/>
          <w:sz w:val="21"/>
          <w:szCs w:val="21"/>
          <w:shd w:fill="e6ecf0" w:val="clear"/>
          <w:rtl w:val="0"/>
        </w:rPr>
        <w:t xml:space="preserve"> Iranian Internet/technology in ecologies of controls and repression</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@ludologista</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@geralbine</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@stineeckert</w:t>
      </w:r>
    </w:p>
    <w:p w:rsidR="00000000" w:rsidDel="00000000" w:rsidP="00000000" w:rsidRDefault="00000000" w:rsidRPr="00000000">
      <w:pPr>
        <w:numPr>
          <w:ilvl w:val="0"/>
          <w:numId w:val="1"/>
        </w:numPr>
        <w:ind w:left="720" w:hanging="360"/>
        <w:contextualSpacing w:val="1"/>
        <w:rPr>
          <w:color w:val="657786"/>
          <w:sz w:val="21"/>
          <w:szCs w:val="21"/>
          <w:u w:val="none"/>
          <w:shd w:fill="e6ecf0" w:val="clear"/>
        </w:rPr>
      </w:pPr>
      <w:r w:rsidDel="00000000" w:rsidR="00000000" w:rsidRPr="00000000">
        <w:rPr>
          <w:color w:val="657786"/>
          <w:sz w:val="21"/>
          <w:szCs w:val="21"/>
          <w:u w:val="single"/>
          <w:shd w:fill="e6ecf0" w:val="clear"/>
          <w:rtl w:val="0"/>
        </w:rPr>
        <w:t xml:space="preserve">Joy Pierce</w:t>
      </w:r>
    </w:p>
    <w:p w:rsidR="00000000" w:rsidDel="00000000" w:rsidP="00000000" w:rsidRDefault="00000000" w:rsidRPr="00000000">
      <w:pPr>
        <w:numPr>
          <w:ilvl w:val="0"/>
          <w:numId w:val="1"/>
        </w:numPr>
        <w:ind w:left="720" w:hanging="360"/>
        <w:contextualSpacing w:val="1"/>
        <w:rPr>
          <w:color w:val="657786"/>
          <w:sz w:val="21"/>
          <w:szCs w:val="21"/>
          <w:shd w:fill="e6ecf0" w:val="clear"/>
        </w:rPr>
      </w:pPr>
      <w:r w:rsidDel="00000000" w:rsidR="00000000" w:rsidRPr="00000000">
        <w:rPr>
          <w:color w:val="333333"/>
          <w:sz w:val="20"/>
          <w:szCs w:val="20"/>
          <w:highlight w:val="white"/>
          <w:rtl w:val="0"/>
        </w:rPr>
        <w:t xml:space="preserve">@ellgood - algorithmic transparency, smart cities, IoT and telecom policy, RTBF and free speech on digital platforms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José van Dijck @jvdicjk</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Angele Christin @AngeleChristin</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Taina Bucher @tainab</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Sarah Brayne @Sarah_Brayne</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Michele Willson @MicheleWillson</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Karine Nahon @karineb</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Natasha Schull </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Eden Medina @edenmedina</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Elizabeth van Couvering @ejvanc</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Astrid Mager</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Martha Poon</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@FleurEJ - law, tech, and humanitarian aid</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@jenraso - law, tech, and social program governance</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@Sarah_Brayne - surveillance, policing, big data</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Elizabeth Chiarello (not on Twitter, at St. Louis University, sociology) - organizational theory, big data, pharmacy, war on drugs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@elanazeide</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Susan Herring</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@levendowski </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@maximolly </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@gaia_sca f</w:t>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1">
        <w:r w:rsidDel="00000000" w:rsidR="00000000" w:rsidRPr="00000000">
          <w:rPr>
            <w:color w:val="040505"/>
            <w:sz w:val="21"/>
            <w:szCs w:val="21"/>
            <w:shd w:fill="f5f8fa" w:val="clear"/>
            <w:rtl w:val="0"/>
          </w:rPr>
          <w:t xml:space="preserve">@btayeg</w:t>
        </w:r>
      </w:hyperlink>
      <w:hyperlink r:id="rId502">
        <w:r w:rsidDel="00000000" w:rsidR="00000000" w:rsidRPr="00000000">
          <w:rPr>
            <w:color w:val="14171a"/>
            <w:sz w:val="21"/>
            <w:szCs w:val="21"/>
            <w:shd w:fill="f5f8fa" w:val="clear"/>
            <w:rtl w:val="0"/>
          </w:rPr>
          <w:t xml:space="preserve"> </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3">
        <w:r w:rsidDel="00000000" w:rsidR="00000000" w:rsidRPr="00000000">
          <w:rPr>
            <w:color w:val="040505"/>
            <w:sz w:val="21"/>
            <w:szCs w:val="21"/>
            <w:shd w:fill="f5f8fa" w:val="clear"/>
            <w:rtl w:val="0"/>
          </w:rPr>
          <w:t xml:space="preserve">@beatricemartini</w:t>
        </w:r>
      </w:hyperlink>
      <w:r w:rsidDel="00000000" w:rsidR="00000000" w:rsidRPr="00000000">
        <w:rPr>
          <w:color w:val="333333"/>
          <w:sz w:val="20"/>
          <w:szCs w:val="20"/>
          <w:highlight w:val="white"/>
          <w:rtl w:val="0"/>
        </w:rPr>
        <w:t xml:space="preserve">  </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@Ludic_Junk (feminist game studies)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@digitalpromises (feminist game and internet studies)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@sibonei</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@gabizago</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@bethsaad</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@ybika</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@HelenMargetts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@achdujeh (Internet governance, digitisation &amp; democracy)</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@st3phvidal (</w:t>
      </w:r>
      <w:r w:rsidDel="00000000" w:rsidR="00000000" w:rsidRPr="00000000">
        <w:rPr>
          <w:color w:val="14171a"/>
          <w:sz w:val="21"/>
          <w:szCs w:val="21"/>
          <w:shd w:fill="e6ecf0" w:val="clear"/>
          <w:rtl w:val="0"/>
        </w:rPr>
        <w:t xml:space="preserve">Curator, writer and educator. art, tech &amp; information)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4">
        <w:r w:rsidDel="00000000" w:rsidR="00000000" w:rsidRPr="00000000">
          <w:rPr>
            <w:color w:val="66757f"/>
            <w:sz w:val="21"/>
            <w:szCs w:val="21"/>
            <w:shd w:fill="e6ecf0" w:val="clear"/>
            <w:rtl w:val="0"/>
          </w:rPr>
          <w:t xml:space="preserve">@PippaN15 </w:t>
        </w:r>
      </w:hyperlink>
      <w:r w:rsidDel="00000000" w:rsidR="00000000" w:rsidRPr="00000000">
        <w:rPr>
          <w:rtl w:val="1"/>
        </w:rPr>
      </w:r>
      <w:r w:rsidDel="00000000" w:rsidR="00000000" w:rsidRPr="00000000">
        <w:rPr>
          <w:color w:val="14171a"/>
          <w:sz w:val="21"/>
          <w:szCs w:val="21"/>
          <w:shd w:fill="e6ecf0" w:val="clear"/>
          <w:rtl w:val="0"/>
        </w:rPr>
        <w:t xml:space="preserve">‏ - </w:t>
      </w:r>
      <w:r w:rsidDel="00000000" w:rsidR="00000000" w:rsidRPr="00000000">
        <w:rPr>
          <w:color w:val="14171a"/>
          <w:sz w:val="21"/>
          <w:szCs w:val="21"/>
          <w:shd w:fill="e6ecf0" w:val="clear"/>
          <w:rtl w:val="0"/>
        </w:rPr>
        <w:t xml:space="preserve">Pippa</w:t>
      </w:r>
      <w:r w:rsidDel="00000000" w:rsidR="00000000" w:rsidRPr="00000000">
        <w:rPr>
          <w:color w:val="14171a"/>
          <w:sz w:val="21"/>
          <w:szCs w:val="21"/>
          <w:shd w:fill="e6ecf0" w:val="clear"/>
          <w:rtl w:val="0"/>
        </w:rPr>
        <w:t xml:space="preserve"> </w:t>
      </w:r>
      <w:r w:rsidDel="00000000" w:rsidR="00000000" w:rsidRPr="00000000">
        <w:rPr>
          <w:color w:val="14171a"/>
          <w:sz w:val="21"/>
          <w:szCs w:val="21"/>
          <w:shd w:fill="e6ecf0" w:val="clear"/>
          <w:rtl w:val="0"/>
        </w:rPr>
        <w:t xml:space="preserve">Norris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5">
        <w:r w:rsidDel="00000000" w:rsidR="00000000" w:rsidRPr="00000000">
          <w:rPr>
            <w:color w:val="66757f"/>
            <w:sz w:val="21"/>
            <w:szCs w:val="21"/>
            <w:shd w:fill="e6ecf0" w:val="clear"/>
            <w:rtl w:val="0"/>
          </w:rPr>
          <w:t xml:space="preserve">@VickiNashOII </w:t>
        </w:r>
      </w:hyperlink>
      <w:r w:rsidDel="00000000" w:rsidR="00000000" w:rsidRPr="00000000">
        <w:rPr>
          <w:rtl w:val="1"/>
        </w:rPr>
      </w:r>
      <w:r w:rsidDel="00000000" w:rsidR="00000000" w:rsidRPr="00000000">
        <w:rPr>
          <w:color w:val="14171a"/>
          <w:sz w:val="21"/>
          <w:szCs w:val="21"/>
          <w:shd w:fill="e6ecf0" w:val="clear"/>
          <w:rtl w:val="0"/>
        </w:rPr>
        <w:t xml:space="preserve">‏</w:t>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6">
        <w:r w:rsidDel="00000000" w:rsidR="00000000" w:rsidRPr="00000000">
          <w:rPr>
            <w:color w:val="66757f"/>
            <w:sz w:val="21"/>
            <w:szCs w:val="21"/>
            <w:shd w:fill="e6ecf0" w:val="clear"/>
            <w:rtl w:val="0"/>
          </w:rPr>
          <w:t xml:space="preserve">@amberwanguk </w:t>
        </w:r>
      </w:hyperlink>
      <w:r w:rsidDel="00000000" w:rsidR="00000000" w:rsidRPr="00000000">
        <w:rPr>
          <w:rtl w:val="1"/>
        </w:rPr>
      </w:r>
      <w:r w:rsidDel="00000000" w:rsidR="00000000" w:rsidRPr="00000000">
        <w:rPr>
          <w:color w:val="14171a"/>
          <w:sz w:val="21"/>
          <w:szCs w:val="21"/>
          <w:shd w:fill="e6ecf0" w:val="clear"/>
          <w:rtl w:val="0"/>
        </w:rPr>
        <w:t xml:space="preserve">‏ - </w:t>
      </w:r>
      <w:r w:rsidDel="00000000" w:rsidR="00000000" w:rsidRPr="00000000">
        <w:rPr>
          <w:color w:val="333333"/>
          <w:sz w:val="20"/>
          <w:szCs w:val="20"/>
          <w:highlight w:val="white"/>
          <w:rtl w:val="0"/>
        </w:rPr>
        <w:t xml:space="preserve">Wang Xinyuan, ethnographer at UCL</w:t>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7">
        <w:r w:rsidDel="00000000" w:rsidR="00000000" w:rsidRPr="00000000">
          <w:rPr>
            <w:color w:val="66757f"/>
            <w:sz w:val="21"/>
            <w:szCs w:val="21"/>
            <w:highlight w:val="white"/>
            <w:rtl w:val="0"/>
          </w:rPr>
          <w:t xml:space="preserve">@lizdubois </w:t>
        </w:r>
      </w:hyperlink>
      <w:r w:rsidDel="00000000" w:rsidR="00000000" w:rsidRPr="00000000">
        <w:rPr>
          <w:rtl w:val="1"/>
        </w:rPr>
      </w:r>
      <w:r w:rsidDel="00000000" w:rsidR="00000000" w:rsidRPr="00000000">
        <w:rPr>
          <w:color w:val="14171a"/>
          <w:sz w:val="21"/>
          <w:szCs w:val="21"/>
          <w:highlight w:val="white"/>
          <w:rtl w:val="0"/>
        </w:rPr>
        <w:t xml:space="preserve">‏ </w:t>
      </w:r>
      <w:r w:rsidDel="00000000" w:rsidR="00000000" w:rsidRPr="00000000">
        <w:rPr>
          <w:color w:val="333333"/>
          <w:sz w:val="20"/>
          <w:szCs w:val="20"/>
          <w:highlight w:val="white"/>
          <w:rtl w:val="0"/>
        </w:rPr>
        <w:t xml:space="preserve">- Elizabeth Dubois, OII alum &amp; prof at uOttowa</w:t>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8">
        <w:r w:rsidDel="00000000" w:rsidR="00000000" w:rsidRPr="00000000">
          <w:rPr>
            <w:color w:val="66757f"/>
            <w:sz w:val="21"/>
            <w:szCs w:val="21"/>
            <w:highlight w:val="white"/>
            <w:rtl w:val="0"/>
          </w:rPr>
          <w:t xml:space="preserve">@EmilyGorcenski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09">
        <w:r w:rsidDel="00000000" w:rsidR="00000000" w:rsidRPr="00000000">
          <w:rPr>
            <w:b w:val="1"/>
            <w:color w:val="657786"/>
            <w:sz w:val="21"/>
            <w:szCs w:val="21"/>
            <w:highlight w:val="white"/>
            <w:rtl w:val="0"/>
          </w:rPr>
          <w:t xml:space="preserve">@</w:t>
        </w:r>
      </w:hyperlink>
      <w:hyperlink r:id="rId510">
        <w:r w:rsidDel="00000000" w:rsidR="00000000" w:rsidRPr="00000000">
          <w:rPr>
            <w:color w:val="657786"/>
            <w:sz w:val="21"/>
            <w:szCs w:val="21"/>
            <w:highlight w:val="white"/>
            <w:rtl w:val="0"/>
          </w:rPr>
          <w:t xml:space="preserve">ladyaeva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11">
        <w:r w:rsidDel="00000000" w:rsidR="00000000" w:rsidRPr="00000000">
          <w:rPr>
            <w:color w:val="66757f"/>
            <w:sz w:val="21"/>
            <w:szCs w:val="21"/>
            <w:highlight w:val="white"/>
            <w:rtl w:val="0"/>
          </w:rPr>
          <w:t xml:space="preserve">@caseorganic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12">
        <w:r w:rsidDel="00000000" w:rsidR="00000000" w:rsidRPr="00000000">
          <w:rPr>
            <w:color w:val="66757f"/>
            <w:sz w:val="21"/>
            <w:szCs w:val="21"/>
            <w:highlight w:val="white"/>
            <w:rtl w:val="0"/>
          </w:rPr>
          <w:t xml:space="preserve">@yaso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rPr>
      </w:pPr>
      <w:hyperlink r:id="rId513">
        <w:r w:rsidDel="00000000" w:rsidR="00000000" w:rsidRPr="00000000">
          <w:rPr>
            <w:color w:val="66757f"/>
            <w:sz w:val="21"/>
            <w:szCs w:val="21"/>
            <w:highlight w:val="white"/>
            <w:rtl w:val="0"/>
          </w:rPr>
          <w:t xml:space="preserve">@DigitalCrystal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rPr>
      </w:pPr>
      <w:hyperlink r:id="rId514">
        <w:r w:rsidDel="00000000" w:rsidR="00000000" w:rsidRPr="00000000">
          <w:rPr>
            <w:color w:val="66757f"/>
            <w:sz w:val="21"/>
            <w:szCs w:val="21"/>
            <w:highlight w:val="white"/>
            <w:rtl w:val="0"/>
          </w:rPr>
          <w:t xml:space="preserve">@AB_Karin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rPr>
      </w:pPr>
      <w:hyperlink r:id="rId515">
        <w:r w:rsidDel="00000000" w:rsidR="00000000" w:rsidRPr="00000000">
          <w:rPr>
            <w:color w:val="66757f"/>
            <w:sz w:val="21"/>
            <w:szCs w:val="21"/>
            <w:highlight w:val="white"/>
            <w:rtl w:val="0"/>
          </w:rPr>
          <w:t xml:space="preserve">@paw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4171a"/>
          <w:sz w:val="21"/>
          <w:szCs w:val="21"/>
          <w:highlight w:val="white"/>
        </w:rPr>
      </w:pPr>
      <w:hyperlink r:id="rId516">
        <w:r w:rsidDel="00000000" w:rsidR="00000000" w:rsidRPr="00000000">
          <w:rPr>
            <w:color w:val="66757f"/>
            <w:sz w:val="21"/>
            <w:szCs w:val="21"/>
            <w:highlight w:val="white"/>
            <w:rtl w:val="0"/>
          </w:rPr>
          <w:t xml:space="preserve">@kthorson </w:t>
        </w:r>
      </w:hyperlink>
      <w:r w:rsidDel="00000000" w:rsidR="00000000" w:rsidRPr="00000000">
        <w:rPr>
          <w:rtl w:val="1"/>
        </w:rPr>
      </w:r>
      <w:r w:rsidDel="00000000" w:rsidR="00000000" w:rsidRPr="00000000">
        <w:rPr>
          <w:color w:val="14171a"/>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17">
        <w:r w:rsidDel="00000000" w:rsidR="00000000" w:rsidRPr="00000000">
          <w:rPr>
            <w:color w:val="66757f"/>
            <w:sz w:val="21"/>
            <w:szCs w:val="21"/>
            <w:highlight w:val="white"/>
            <w:rtl w:val="0"/>
          </w:rPr>
          <w:t xml:space="preserve">@ekvraga </w:t>
        </w:r>
      </w:hyperlink>
      <w:r w:rsidDel="00000000" w:rsidR="00000000" w:rsidRPr="00000000">
        <w:rPr>
          <w:rtl w:val="1"/>
        </w:rPr>
      </w:r>
      <w:r w:rsidDel="00000000" w:rsidR="00000000" w:rsidRPr="00000000">
        <w:rPr>
          <w:color w:val="14171a"/>
          <w:sz w:val="21"/>
          <w:szCs w:val="21"/>
          <w:highlight w:val="white"/>
          <w:rtl w:val="0"/>
        </w:rPr>
        <w:t xml:space="preserve">‏</w:t>
      </w:r>
      <w:hyperlink r:id="rId518">
        <w:r w:rsidDel="00000000" w:rsidR="00000000" w:rsidRPr="00000000">
          <w:rPr>
            <w:color w:val="66757f"/>
            <w:sz w:val="21"/>
            <w:szCs w:val="21"/>
            <w:highlight w:val="white"/>
            <w:rtl w:val="0"/>
          </w:rPr>
          <w:t xml:space="preserve">@LeticiaBode </w:t>
        </w:r>
      </w:hyperlink>
      <w:r w:rsidDel="00000000" w:rsidR="00000000" w:rsidRPr="00000000">
        <w:rPr>
          <w:rtl w:val="1"/>
        </w:rPr>
      </w:r>
      <w:r w:rsidDel="00000000" w:rsidR="00000000" w:rsidRPr="00000000">
        <w:rPr>
          <w:color w:val="14171a"/>
          <w:sz w:val="21"/>
          <w:szCs w:val="21"/>
          <w:highlight w:val="white"/>
          <w:rtl w:val="0"/>
        </w:rPr>
        <w:t xml:space="preserve">‏</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fldChar w:fldCharType="begin"/>
        <w:instrText xml:space="preserve"> HYPERLINK "https://twitter.com/lindsay_joelle" </w:instrText>
        <w:fldChar w:fldCharType="separate"/>
      </w:r>
      <w:r w:rsidDel="00000000" w:rsidR="00000000" w:rsidRPr="00000000">
        <w:rPr>
          <w:color w:val="66757f"/>
          <w:sz w:val="21"/>
          <w:szCs w:val="21"/>
          <w:highlight w:val="white"/>
          <w:rtl w:val="0"/>
        </w:rPr>
        <w:t xml:space="preserve">@lindsay_joelle </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66757f"/>
          <w:sz w:val="21"/>
          <w:szCs w:val="21"/>
          <w:highlight w:val="white"/>
          <w:rtl w:val="0"/>
        </w:rPr>
        <w:t xml:space="preserve">@FruzsE (Journalist, memes, Anon culture and campaigns)</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fldChar w:fldCharType="end"/>
      </w:r>
      <w:r w:rsidDel="00000000" w:rsidR="00000000" w:rsidRPr="00000000">
        <w:rPr>
          <w:rtl w:val="1"/>
        </w:rPr>
      </w:r>
      <w:r w:rsidDel="00000000" w:rsidR="00000000" w:rsidRPr="00000000">
        <w:rPr>
          <w:color w:val="14171a"/>
          <w:sz w:val="21"/>
          <w:szCs w:val="21"/>
          <w:highlight w:val="white"/>
          <w:rtl w:val="0"/>
        </w:rPr>
        <w:t xml:space="preserve">‏ </w:t>
      </w:r>
      <w:hyperlink r:id="rId519">
        <w:r w:rsidDel="00000000" w:rsidR="00000000" w:rsidRPr="00000000">
          <w:rPr>
            <w:color w:val="1155cc"/>
            <w:sz w:val="20"/>
            <w:szCs w:val="20"/>
            <w:highlight w:val="white"/>
            <w:rtl w:val="0"/>
          </w:rPr>
          <w:t xml:space="preserve">@vjeanneperrier</w:t>
        </w:r>
      </w:hyperlink>
      <w:r w:rsidDel="00000000" w:rsidR="00000000" w:rsidRPr="00000000">
        <w:rPr>
          <w:color w:val="333333"/>
          <w:sz w:val="20"/>
          <w:szCs w:val="20"/>
          <w:highlight w:val="white"/>
          <w:rtl w:val="0"/>
        </w:rPr>
        <w:t xml:space="preserve"> (CELSA, Paris-Sorbonne School of Communication)</w:t>
      </w:r>
    </w:p>
    <w:p w:rsidR="00000000" w:rsidDel="00000000" w:rsidP="00000000" w:rsidRDefault="00000000" w:rsidRPr="00000000">
      <w:pPr>
        <w:numPr>
          <w:ilvl w:val="0"/>
          <w:numId w:val="1"/>
        </w:numPr>
        <w:ind w:left="720" w:hanging="360"/>
        <w:contextualSpacing w:val="1"/>
        <w:rPr>
          <w:color w:val="333333"/>
          <w:sz w:val="20"/>
          <w:szCs w:val="20"/>
          <w:highlight w:val="white"/>
        </w:rPr>
      </w:pPr>
      <w:hyperlink r:id="rId520">
        <w:r w:rsidDel="00000000" w:rsidR="00000000" w:rsidRPr="00000000">
          <w:rPr>
            <w:color w:val="1155cc"/>
            <w:sz w:val="20"/>
            <w:szCs w:val="20"/>
            <w:highlight w:val="white"/>
            <w:rtl w:val="0"/>
          </w:rPr>
          <w:t xml:space="preserve">@valerie_schafer</w:t>
        </w:r>
      </w:hyperlink>
      <w:r w:rsidDel="00000000" w:rsidR="00000000" w:rsidRPr="00000000">
        <w:rPr>
          <w:color w:val="333333"/>
          <w:sz w:val="20"/>
          <w:szCs w:val="20"/>
          <w:highlight w:val="white"/>
          <w:rtl w:val="0"/>
        </w:rPr>
        <w:t xml:space="preserve"> (Internet Historian) co-editor Internet Histories. Digital Technology, Culture </w:t>
      </w:r>
      <w:r w:rsidDel="00000000" w:rsidR="00000000" w:rsidRPr="00000000">
        <w:rPr>
          <w:color w:val="333333"/>
          <w:sz w:val="20"/>
          <w:szCs w:val="20"/>
          <w:highlight w:val="white"/>
          <w:rtl w:val="0"/>
        </w:rPr>
        <w:t xml:space="preserve">and</w:t>
      </w:r>
      <w:r w:rsidDel="00000000" w:rsidR="00000000" w:rsidRPr="00000000">
        <w:rPr>
          <w:color w:val="333333"/>
          <w:sz w:val="20"/>
          <w:szCs w:val="20"/>
          <w:highlight w:val="white"/>
          <w:rtl w:val="0"/>
        </w:rPr>
        <w:t xml:space="preserve"> Society</w:t>
      </w:r>
    </w:p>
    <w:p w:rsidR="00000000" w:rsidDel="00000000" w:rsidP="00000000" w:rsidRDefault="00000000" w:rsidRPr="00000000">
      <w:pPr>
        <w:numPr>
          <w:ilvl w:val="0"/>
          <w:numId w:val="1"/>
        </w:numPr>
        <w:ind w:left="720" w:hanging="360"/>
        <w:contextualSpacing w:val="1"/>
        <w:rPr>
          <w:color w:val="14171a"/>
          <w:sz w:val="21"/>
          <w:szCs w:val="21"/>
          <w:highlight w:val="white"/>
        </w:rPr>
      </w:pPr>
      <w:r w:rsidDel="00000000" w:rsidR="00000000" w:rsidRPr="00000000">
        <w:rPr>
          <w:color w:val="333333"/>
          <w:sz w:val="20"/>
          <w:szCs w:val="20"/>
          <w:highlight w:val="white"/>
          <w:rtl w:val="0"/>
        </w:rPr>
        <w:t xml:space="preserve">@</w:t>
      </w:r>
      <w:hyperlink r:id="rId521">
        <w:r w:rsidDel="00000000" w:rsidR="00000000" w:rsidRPr="00000000">
          <w:rPr>
            <w:color w:val="657786"/>
            <w:sz w:val="21"/>
            <w:szCs w:val="21"/>
            <w:shd w:fill="e6ecf0" w:val="clear"/>
            <w:rtl w:val="0"/>
          </w:rPr>
          <w:t xml:space="preserve">camillefrancois</w:t>
        </w:r>
      </w:hyperlink>
      <w:r w:rsidDel="00000000" w:rsidR="00000000" w:rsidRPr="00000000">
        <w:rPr>
          <w:color w:val="333333"/>
          <w:sz w:val="20"/>
          <w:szCs w:val="20"/>
          <w:highlight w:val="white"/>
          <w:rtl w:val="0"/>
        </w:rPr>
        <w:t xml:space="preserve"> (state sponsored online threats) </w:t>
      </w:r>
      <w:hyperlink r:id="rId522">
        <w:r w:rsidDel="00000000" w:rsidR="00000000" w:rsidRPr="00000000">
          <w:rPr>
            <w:color w:val="1155cc"/>
            <w:sz w:val="20"/>
            <w:szCs w:val="20"/>
            <w:highlight w:val="white"/>
            <w:rtl w:val="0"/>
          </w:rPr>
          <w:t xml:space="preserve">Principal Researcher Jigsaw (Google)</w:t>
        </w:r>
      </w:hyperlink>
      <w:r w:rsidDel="00000000" w:rsidR="00000000" w:rsidRPr="00000000">
        <w:rPr>
          <w:color w:val="333333"/>
          <w:sz w:val="20"/>
          <w:szCs w:val="20"/>
          <w:highlight w:val="white"/>
          <w:rtl w:val="0"/>
        </w:rPr>
        <w:t xml:space="preserve"> + Harvard University</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Caroline Haythornthwaite @</w:t>
      </w:r>
      <w:r w:rsidDel="00000000" w:rsidR="00000000" w:rsidRPr="00000000">
        <w:rPr>
          <w:color w:val="333333"/>
          <w:sz w:val="20"/>
          <w:szCs w:val="20"/>
          <w:shd w:fill="f5f5f5" w:val="clear"/>
          <w:rtl w:val="0"/>
        </w:rPr>
        <w:t xml:space="preserve">hthwaite</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Stephanie Teasley</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Ingrid Erickson</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Jenny Stromer-Galley</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Alyssa Wise</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shd w:fill="f5f5f5" w:val="clear"/>
          <w:rtl w:val="0"/>
        </w:rPr>
        <w:t xml:space="preserve">Libby Hemphill</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@sarahbmyers - digital rights, privacy, surveillance, history of cryptography</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Leigh-Anne Perryman (@laperryman) (The Open University, UK - OER, OEP, openness, development studies, open research)</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Radhika Gajjala - Bowling Green University? </w:t>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3">
        <w:r w:rsidDel="00000000" w:rsidR="00000000" w:rsidRPr="00000000">
          <w:rPr>
            <w:color w:val="1155cc"/>
            <w:sz w:val="20"/>
            <w:szCs w:val="20"/>
            <w:shd w:fill="f5f5f5" w:val="clear"/>
            <w:rtl w:val="0"/>
          </w:rPr>
          <w:t xml:space="preserve">@debcha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4">
        <w:r w:rsidDel="00000000" w:rsidR="00000000" w:rsidRPr="00000000">
          <w:rPr>
            <w:color w:val="1155cc"/>
            <w:sz w:val="20"/>
            <w:szCs w:val="20"/>
            <w:shd w:fill="f5f5f5" w:val="clear"/>
            <w:rtl w:val="0"/>
          </w:rPr>
          <w:t xml:space="preserve">@anabjain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5">
        <w:r w:rsidDel="00000000" w:rsidR="00000000" w:rsidRPr="00000000">
          <w:rPr>
            <w:color w:val="1155cc"/>
            <w:sz w:val="20"/>
            <w:szCs w:val="20"/>
            <w:shd w:fill="f5f5f5" w:val="clear"/>
            <w:rtl w:val="0"/>
          </w:rPr>
          <w:t xml:space="preserve">@bonstewart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6">
        <w:r w:rsidDel="00000000" w:rsidR="00000000" w:rsidRPr="00000000">
          <w:rPr>
            <w:color w:val="1155cc"/>
            <w:sz w:val="20"/>
            <w:szCs w:val="20"/>
            <w:shd w:fill="f5f5f5" w:val="clear"/>
            <w:rtl w:val="0"/>
          </w:rPr>
          <w:t xml:space="preserve">@hautepop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7">
        <w:r w:rsidDel="00000000" w:rsidR="00000000" w:rsidRPr="00000000">
          <w:rPr>
            <w:color w:val="1155cc"/>
            <w:sz w:val="20"/>
            <w:szCs w:val="20"/>
            <w:shd w:fill="f5f5f5" w:val="clear"/>
            <w:rtl w:val="0"/>
          </w:rPr>
          <w:t xml:space="preserve">@nd_kane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8">
        <w:r w:rsidDel="00000000" w:rsidR="00000000" w:rsidRPr="00000000">
          <w:rPr>
            <w:color w:val="1155cc"/>
            <w:sz w:val="20"/>
            <w:szCs w:val="20"/>
            <w:shd w:fill="f5f5f5" w:val="clear"/>
            <w:rtl w:val="0"/>
          </w:rPr>
          <w:t xml:space="preserve">@Blackamazon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29">
        <w:r w:rsidDel="00000000" w:rsidR="00000000" w:rsidRPr="00000000">
          <w:rPr>
            <w:color w:val="1155cc"/>
            <w:sz w:val="20"/>
            <w:szCs w:val="20"/>
            <w:shd w:fill="f5f5f5" w:val="clear"/>
            <w:rtl w:val="0"/>
          </w:rPr>
          <w:t xml:space="preserve">@laripley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30">
        <w:r w:rsidDel="00000000" w:rsidR="00000000" w:rsidRPr="00000000">
          <w:rPr>
            <w:color w:val="1155cc"/>
            <w:sz w:val="20"/>
            <w:szCs w:val="20"/>
            <w:shd w:fill="f5f5f5" w:val="clear"/>
            <w:rtl w:val="0"/>
          </w:rPr>
          <w:t xml:space="preserve">@MadelineAshby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31">
        <w:r w:rsidDel="00000000" w:rsidR="00000000" w:rsidRPr="00000000">
          <w:rPr>
            <w:color w:val="1155cc"/>
            <w:sz w:val="20"/>
            <w:szCs w:val="20"/>
            <w:shd w:fill="f5f5f5" w:val="clear"/>
            <w:rtl w:val="0"/>
          </w:rPr>
          <w:t xml:space="preserve">@hauspa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32">
        <w:r w:rsidDel="00000000" w:rsidR="00000000" w:rsidRPr="00000000">
          <w:rPr>
            <w:color w:val="1155cc"/>
            <w:sz w:val="20"/>
            <w:szCs w:val="20"/>
            <w:shd w:fill="f5f5f5" w:val="clear"/>
            <w:rtl w:val="0"/>
          </w:rPr>
          <w:t xml:space="preserve">@katy_jordan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hyperlink r:id="rId533">
        <w:r w:rsidDel="00000000" w:rsidR="00000000" w:rsidRPr="00000000">
          <w:rPr>
            <w:color w:val="1155cc"/>
            <w:sz w:val="20"/>
            <w:szCs w:val="20"/>
            <w:shd w:fill="f5f5f5" w:val="clear"/>
            <w:rtl w:val="0"/>
          </w:rPr>
          <w:t xml:space="preserve">@ablerism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@MishiChoudhary</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Constanze Kurz (Chaos Computer Club, </w:t>
      </w:r>
      <w:hyperlink r:id="rId534">
        <w:r w:rsidDel="00000000" w:rsidR="00000000" w:rsidRPr="00000000">
          <w:rPr>
            <w:color w:val="1155cc"/>
            <w:sz w:val="20"/>
            <w:szCs w:val="20"/>
            <w:shd w:fill="f5f5f5" w:val="clear"/>
            <w:rtl w:val="0"/>
          </w:rPr>
          <w:t xml:space="preserve">https://netzpolitik.org/author/constanze/</w:t>
        </w:r>
      </w:hyperlink>
      <w:r w:rsidDel="00000000" w:rsidR="00000000" w:rsidRPr="00000000">
        <w:rPr>
          <w:color w:val="333333"/>
          <w:sz w:val="20"/>
          <w:szCs w:val="20"/>
          <w:shd w:fill="f5f5f5" w:val="clear"/>
          <w:rtl w:val="0"/>
        </w:rPr>
        <w:t xml:space="preserve">)</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Lydia Nicholas (</w:t>
      </w:r>
      <w:hyperlink r:id="rId535">
        <w:r w:rsidDel="00000000" w:rsidR="00000000" w:rsidRPr="00000000">
          <w:rPr>
            <w:color w:val="1155cc"/>
            <w:sz w:val="20"/>
            <w:szCs w:val="20"/>
            <w:shd w:fill="f5f5f5" w:val="clear"/>
            <w:rtl w:val="0"/>
          </w:rPr>
          <w:t xml:space="preserve">http://lydianicholas.com/</w:t>
        </w:r>
      </w:hyperlink>
      <w:r w:rsidDel="00000000" w:rsidR="00000000" w:rsidRPr="00000000">
        <w:rPr>
          <w:color w:val="333333"/>
          <w:sz w:val="20"/>
          <w:szCs w:val="20"/>
          <w:shd w:fill="f5f5f5" w:val="clear"/>
          <w:rtl w:val="0"/>
        </w:rPr>
        <w:t xml:space="preserve">)</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Lorna McGregor (Human Rights, Big Data and Technology Project at University of Essex)</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Vivian Ng (Human Rights, Big Data and Technology Project at University of Essex)</w:t>
      </w:r>
    </w:p>
    <w:p w:rsidR="00000000" w:rsidDel="00000000" w:rsidP="00000000" w:rsidRDefault="00000000" w:rsidRPr="00000000">
      <w:pPr>
        <w:pStyle w:val="Heading2"/>
        <w:keepNext w:val="0"/>
        <w:keepLines w:val="0"/>
        <w:numPr>
          <w:ilvl w:val="0"/>
          <w:numId w:val="1"/>
        </w:numPr>
        <w:spacing w:after="80" w:lineRule="auto"/>
        <w:ind w:left="720" w:hanging="360"/>
        <w:contextualSpacing w:val="1"/>
        <w:rPr>
          <w:color w:val="333333"/>
          <w:sz w:val="20"/>
          <w:szCs w:val="20"/>
          <w:shd w:fill="f5f5f5" w:val="clear"/>
        </w:rPr>
      </w:pPr>
      <w:bookmarkStart w:colFirst="0" w:colLast="0" w:name="_pxu68zors8jd" w:id="1"/>
      <w:bookmarkEnd w:id="1"/>
      <w:hyperlink r:id="rId536">
        <w:r w:rsidDel="00000000" w:rsidR="00000000" w:rsidRPr="00000000">
          <w:rPr>
            <w:color w:val="333333"/>
            <w:sz w:val="20"/>
            <w:szCs w:val="20"/>
            <w:shd w:fill="f5f5f5" w:val="clear"/>
            <w:rtl w:val="0"/>
          </w:rPr>
          <w:t xml:space="preserve">@carlynyst</w:t>
        </w:r>
      </w:hyperlink>
      <w:r w:rsidDel="00000000" w:rsidR="00000000" w:rsidRPr="00000000">
        <w:rPr>
          <w:rtl w:val="0"/>
        </w:rPr>
      </w:r>
    </w:p>
    <w:p w:rsidR="00000000" w:rsidDel="00000000" w:rsidP="00000000" w:rsidRDefault="00000000" w:rsidRPr="00000000">
      <w:pPr>
        <w:numPr>
          <w:ilvl w:val="0"/>
          <w:numId w:val="1"/>
        </w:numPr>
        <w:ind w:left="720" w:hanging="360"/>
        <w:rPr/>
      </w:pPr>
      <w:hyperlink r:id="rId537">
        <w:r w:rsidDel="00000000" w:rsidR="00000000" w:rsidRPr="00000000">
          <w:rPr>
            <w:color w:val="333333"/>
            <w:sz w:val="20"/>
            <w:szCs w:val="20"/>
            <w:highlight w:val="white"/>
            <w:rtl w:val="0"/>
          </w:rPr>
          <w:t xml:space="preserve">@deblebrown    </w:t>
        </w:r>
      </w:hyperlink>
      <w:hyperlink r:id="rId538">
        <w:r w:rsidDel="00000000" w:rsidR="00000000" w:rsidRPr="00000000">
          <w:rPr>
            <w:color w:val="0066cc"/>
            <w:rtl w:val="0"/>
          </w:rPr>
          <w:t xml:space="preserve"> </w:t>
        </w:r>
      </w:hyperlink>
      <w:hyperlink r:id="rId539">
        <w:r w:rsidDel="00000000" w:rsidR="00000000" w:rsidRPr="00000000">
          <w:rPr>
            <w:rtl w:val="0"/>
          </w:rPr>
          <w:tab/>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333333"/>
          <w:sz w:val="20"/>
          <w:szCs w:val="20"/>
          <w:shd w:fill="f5f5f5" w:val="clear"/>
        </w:rPr>
      </w:pPr>
      <w:r w:rsidDel="00000000" w:rsidR="00000000" w:rsidRPr="00000000">
        <w:rPr>
          <w:color w:val="333333"/>
          <w:sz w:val="20"/>
          <w:szCs w:val="20"/>
          <w:shd w:fill="f5f5f5" w:val="clear"/>
          <w:rtl w:val="0"/>
        </w:rPr>
        <w:t xml:space="preserve">Chinmayi Arun (Centre for Communication Governance | National Law University, Delhi)</w:t>
      </w:r>
      <w:r w:rsidDel="00000000" w:rsidR="00000000" w:rsidRPr="00000000">
        <w:fldChar w:fldCharType="begin"/>
        <w:instrText xml:space="preserve"> HYPERLINK "https://twitter.com/carlynyst"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fldChar w:fldCharType="end"/>
      </w:r>
      <w:r w:rsidDel="00000000" w:rsidR="00000000" w:rsidRPr="00000000">
        <w:rPr>
          <w:color w:val="333333"/>
          <w:sz w:val="20"/>
          <w:szCs w:val="20"/>
          <w:highlight w:val="white"/>
          <w:rtl w:val="0"/>
        </w:rPr>
        <w:t xml:space="preserve">@__apf__</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@antoniatugores</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@Asher_Wolf</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@audreyr</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@b0rk</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@enjenneer</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@evacide</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@flexlibris</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@Hacker_Horse</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@HauwaOtori</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@heatherwest</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@kathleenthelaw</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@katyhuff</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@laparisa</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@lilasguevara</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@ellerybiddle Cuban Internet/Latin American tech</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@LilyAblon</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@lorrietweet</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@maidotgimenez</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@mailynfidler</w:t>
      </w:r>
    </w:p>
    <w:p w:rsidR="00000000" w:rsidDel="00000000" w:rsidP="00000000" w:rsidRDefault="00000000" w:rsidRPr="00000000">
      <w:pPr>
        <w:numPr>
          <w:ilvl w:val="0"/>
          <w:numId w:val="1"/>
        </w:numPr>
        <w:ind w:left="720" w:hanging="360"/>
        <w:contextualSpacing w:val="1"/>
        <w:rPr>
          <w:color w:val="333333"/>
          <w:sz w:val="20"/>
          <w:szCs w:val="20"/>
          <w:shd w:fill="f5f5f5" w:val="clear"/>
        </w:rPr>
      </w:pPr>
      <w:r w:rsidDel="00000000" w:rsidR="00000000" w:rsidRPr="00000000">
        <w:rPr>
          <w:color w:val="333333"/>
          <w:sz w:val="20"/>
          <w:szCs w:val="20"/>
          <w:highlight w:val="white"/>
          <w:rtl w:val="0"/>
        </w:rPr>
        <w:t xml:space="preserve">@MayaKaczorowski</w:t>
      </w: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@pinkhairedcyn</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rtl w:val="0"/>
        </w:rPr>
      </w:r>
      <w:r w:rsidDel="00000000" w:rsidR="00000000" w:rsidRPr="00000000">
        <w:rPr>
          <w:i w:val="1"/>
          <w:color w:val="333333"/>
          <w:sz w:val="20"/>
          <w:szCs w:val="20"/>
          <w:highlight w:val="white"/>
          <w:u w:val="single"/>
          <w:rtl w:val="0"/>
        </w:rPr>
        <w:t xml:space="preserve">@</w:t>
      </w:r>
      <w:r w:rsidDel="00000000" w:rsidR="00000000" w:rsidRPr="00000000">
        <w:rPr>
          <w:i w:val="1"/>
          <w:color w:val="333333"/>
          <w:sz w:val="20"/>
          <w:szCs w:val="20"/>
          <w:highlight w:val="white"/>
          <w:u w:val="single"/>
          <w:rtl w:val="0"/>
        </w:rPr>
        <w:t xml:space="preserve">rakyll</w:t>
      </w:r>
      <w:r w:rsidDel="00000000" w:rsidR="00000000" w:rsidRPr="00000000">
        <w:rPr>
          <w:i w:val="1"/>
          <w:color w:val="333333"/>
          <w:sz w:val="20"/>
          <w:szCs w:val="20"/>
          <w:highlight w:val="white"/>
          <w:u w:val="single"/>
          <w:rtl w:val="0"/>
        </w:rPr>
        <w:t xml:space="preserve">‏</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@randileeharper</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@Riana_Crypto</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@Richardson_Mich</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@sa3nder</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@Savagedlight</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@Senficon</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@wbm312</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@wendyck</w:t>
      </w:r>
    </w:p>
    <w:p w:rsidR="00000000" w:rsidDel="00000000" w:rsidP="00000000" w:rsidRDefault="00000000" w:rsidRPr="00000000">
      <w:pPr>
        <w:numPr>
          <w:ilvl w:val="0"/>
          <w:numId w:val="1"/>
        </w:numPr>
        <w:ind w:left="720" w:hanging="360"/>
        <w:contextualSpacing w:val="1"/>
        <w:rPr>
          <w:i w:val="1"/>
          <w:color w:val="333333"/>
          <w:sz w:val="20"/>
          <w:szCs w:val="20"/>
          <w:shd w:fill="f5f5f5" w:val="clear"/>
        </w:rPr>
      </w:pPr>
      <w:r w:rsidDel="00000000" w:rsidR="00000000" w:rsidRPr="00000000">
        <w:rPr>
          <w:i w:val="1"/>
          <w:color w:val="333333"/>
          <w:sz w:val="20"/>
          <w:szCs w:val="20"/>
          <w:highlight w:val="white"/>
          <w:u w:val="single"/>
          <w:rtl w:val="0"/>
        </w:rPr>
        <w:t xml:space="preserve">@window</w:t>
      </w:r>
    </w:p>
    <w:p w:rsidR="00000000" w:rsidDel="00000000" w:rsidP="00000000" w:rsidRDefault="00000000" w:rsidRPr="00000000">
      <w:pPr>
        <w:numPr>
          <w:ilvl w:val="0"/>
          <w:numId w:val="1"/>
        </w:numPr>
        <w:ind w:left="720" w:hanging="360"/>
        <w:contextualSpacing w:val="1"/>
        <w:rPr>
          <w:i w:val="1"/>
          <w:color w:val="333333"/>
          <w:sz w:val="20"/>
          <w:szCs w:val="20"/>
          <w:u w:val="none"/>
          <w:shd w:fill="f5f5f5" w:val="clear"/>
        </w:rPr>
      </w:pPr>
      <w:r w:rsidDel="00000000" w:rsidR="00000000" w:rsidRPr="00000000">
        <w:rPr>
          <w:i w:val="1"/>
          <w:color w:val="333333"/>
          <w:sz w:val="20"/>
          <w:szCs w:val="20"/>
          <w:highlight w:val="white"/>
          <w:u w:val="single"/>
          <w:rtl w:val="0"/>
        </w:rPr>
        <w:t xml:space="preserve">@yamila_moreno</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@tdelatorreh</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@zuriich92</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@chuckanorrisa</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@unintendedbear</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@ana_valdi</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@_musicalnote</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@TessaAlgarra</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@ccsakuweb</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@Terceranexus6</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@iGecofer</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@anagranada95</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@Mrs_DarkDonado</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@mariamedp</w:t>
      </w:r>
    </w:p>
    <w:p w:rsidR="00000000" w:rsidDel="00000000" w:rsidP="00000000" w:rsidRDefault="00000000" w:rsidRPr="00000000">
      <w:pPr>
        <w:numPr>
          <w:ilvl w:val="0"/>
          <w:numId w:val="1"/>
        </w:numPr>
        <w:ind w:left="720" w:hanging="360"/>
        <w:contextualSpacing w:val="1"/>
        <w:rPr>
          <w:i w:val="1"/>
          <w:color w:val="333333"/>
          <w:sz w:val="20"/>
          <w:szCs w:val="20"/>
          <w:highlight w:val="white"/>
        </w:rPr>
      </w:pPr>
      <w:r w:rsidDel="00000000" w:rsidR="00000000" w:rsidRPr="00000000">
        <w:rPr>
          <w:i w:val="1"/>
          <w:color w:val="333333"/>
          <w:sz w:val="20"/>
          <w:szCs w:val="20"/>
          <w:highlight w:val="white"/>
          <w:u w:val="single"/>
          <w:rtl w:val="0"/>
        </w:rPr>
        <w:t xml:space="preserve">@mabeldelgadob</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@malglam</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@therezaza</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@kthrnmeyer</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Seda Gürses - KU Leuven</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Savita Bailur  - Caribou Digital + LSE</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Becky Faith - IDS</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Lina Dencik - Data Justice Lab</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Linnet Taylor - Tilburg U</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@AriSchlesinger</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@mariamnotmiriam</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@schoemannator</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@WomensFormula</w:t>
      </w:r>
    </w:p>
    <w:p w:rsidR="00000000" w:rsidDel="00000000" w:rsidP="00000000" w:rsidRDefault="00000000" w:rsidRPr="00000000">
      <w:pPr>
        <w:numPr>
          <w:ilvl w:val="0"/>
          <w:numId w:val="1"/>
        </w:numPr>
        <w:ind w:left="720" w:hanging="360"/>
        <w:contextualSpacing w:val="1"/>
        <w:rPr>
          <w:i w:val="1"/>
          <w:color w:val="333333"/>
          <w:sz w:val="20"/>
          <w:szCs w:val="20"/>
          <w:highlight w:val="white"/>
          <w:u w:val="none"/>
        </w:rPr>
      </w:pPr>
      <w:r w:rsidDel="00000000" w:rsidR="00000000" w:rsidRPr="00000000">
        <w:rPr>
          <w:i w:val="1"/>
          <w:color w:val="333333"/>
          <w:sz w:val="20"/>
          <w:szCs w:val="20"/>
          <w:highlight w:val="white"/>
          <w:u w:val="single"/>
          <w:rtl w:val="0"/>
        </w:rPr>
        <w:t xml:space="preserve">@OliverHaimson</w:t>
      </w:r>
    </w:p>
    <w:p w:rsidR="00000000" w:rsidDel="00000000" w:rsidP="00000000" w:rsidRDefault="00000000" w:rsidRPr="00000000">
      <w:pPr>
        <w:numPr>
          <w:ilvl w:val="0"/>
          <w:numId w:val="1"/>
        </w:numPr>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@mitalithakor - facial/image recognition, child pornography, sex work </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@bethmsemel - artificiality, voice </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@shrapnelofme - twitter, activism, parody </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@HilaryCRobinson - law/history of tech, ride sharing apps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@annosax - Regional economies of innovation</w:t>
      </w:r>
    </w:p>
    <w:p w:rsidR="00000000" w:rsidDel="00000000" w:rsidP="00000000" w:rsidRDefault="00000000" w:rsidRPr="00000000">
      <w:pPr>
        <w:numPr>
          <w:ilvl w:val="0"/>
          <w:numId w:val="1"/>
        </w:numP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@deedottiedot - New media, biotechnology, bioart</w:t>
      </w:r>
      <w:r w:rsidDel="00000000" w:rsidR="00000000" w:rsidRPr="00000000">
        <w:rPr>
          <w:rtl w:val="0"/>
        </w:rPr>
      </w:r>
    </w:p>
    <w:p w:rsidR="00000000" w:rsidDel="00000000" w:rsidP="00000000" w:rsidRDefault="00000000" w:rsidRPr="00000000">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@eyywa - Ava Kofma</w:t>
      </w:r>
      <w:r w:rsidDel="00000000" w:rsidR="00000000" w:rsidRPr="00000000">
        <w:rPr>
          <w:color w:val="333333"/>
          <w:sz w:val="20"/>
          <w:szCs w:val="20"/>
          <w:highlight w:val="white"/>
          <w:rtl w:val="0"/>
        </w:rPr>
        <w:t xml:space="preserve">n - </w:t>
      </w:r>
      <w:r w:rsidDel="00000000" w:rsidR="00000000" w:rsidRPr="00000000">
        <w:rPr>
          <w:color w:val="333333"/>
          <w:sz w:val="20"/>
          <w:szCs w:val="20"/>
          <w:shd w:fill="fafafa" w:val="clear"/>
          <w:rtl w:val="0"/>
        </w:rPr>
        <w:t xml:space="preserve"> reporting focuses on the technology and culture of surveillance and policing. </w:t>
      </w:r>
      <w:r w:rsidDel="00000000" w:rsidR="00000000" w:rsidRPr="00000000">
        <w:rPr>
          <w:color w:val="333333"/>
          <w:sz w:val="20"/>
          <w:szCs w:val="20"/>
          <w:highlight w:val="white"/>
          <w:rtl w:val="0"/>
        </w:rPr>
        <w:t xml:space="preserve">E</w:t>
      </w:r>
      <w:r w:rsidDel="00000000" w:rsidR="00000000" w:rsidRPr="00000000">
        <w:rPr>
          <w:color w:val="333333"/>
          <w:sz w:val="20"/>
          <w:szCs w:val="20"/>
          <w:highlight w:val="white"/>
          <w:rtl w:val="0"/>
        </w:rPr>
        <w:t xml:space="preserve">ditor of Harper’s and The New Inquiry</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rPr>
          <w:color w:val="333333"/>
          <w:sz w:val="20"/>
          <w:szCs w:val="20"/>
          <w:highlight w:val="white"/>
          <w:u w:val="none"/>
        </w:rPr>
      </w:pPr>
      <w:r w:rsidDel="00000000" w:rsidR="00000000" w:rsidRPr="00000000">
        <w:rPr>
          <w:sz w:val="20"/>
          <w:szCs w:val="20"/>
          <w:rtl w:val="0"/>
        </w:rPr>
        <w:t xml:space="preserve">@Bhuva_at_UTS - Computer-Human Interaction, digital social media, digital humanities, information behaviours, social justice, digital libraries</w:t>
      </w:r>
    </w:p>
    <w:p w:rsidR="00000000" w:rsidDel="00000000" w:rsidP="00000000" w:rsidRDefault="00000000" w:rsidRPr="00000000">
      <w:pPr>
        <w:numPr>
          <w:ilvl w:val="0"/>
          <w:numId w:val="1"/>
        </w:numPr>
        <w:ind w:left="720" w:hanging="360"/>
        <w:rPr>
          <w:color w:val="333333"/>
          <w:sz w:val="20"/>
          <w:szCs w:val="20"/>
          <w:highlight w:val="white"/>
          <w:u w:val="none"/>
        </w:rPr>
      </w:pPr>
      <w:r w:rsidDel="00000000" w:rsidR="00000000" w:rsidRPr="00000000">
        <w:rPr>
          <w:sz w:val="20"/>
          <w:szCs w:val="20"/>
          <w:rtl w:val="0"/>
        </w:rPr>
        <w:t xml:space="preserve">Morgan Currie</w:t>
      </w:r>
      <w:r w:rsidDel="00000000" w:rsidR="00000000" w:rsidRPr="00000000">
        <w:rPr>
          <w:rtl w:val="0"/>
        </w:rPr>
      </w:r>
    </w:p>
    <w:p w:rsidR="00000000" w:rsidDel="00000000" w:rsidP="00000000" w:rsidRDefault="00000000" w:rsidRPr="00000000">
      <w:pPr>
        <w:numPr>
          <w:ilvl w:val="0"/>
          <w:numId w:val="1"/>
        </w:numPr>
        <w:ind w:left="720" w:hanging="360"/>
        <w:rPr>
          <w:ins w:author="Anonymous" w:id="5" w:date="2017-09-18T16:02:08Z"/>
          <w:color w:val="333333"/>
          <w:sz w:val="20"/>
          <w:szCs w:val="20"/>
          <w:highlight w:val="white"/>
          <w:u w:val="none"/>
        </w:rPr>
      </w:pPr>
      <w:r w:rsidDel="00000000" w:rsidR="00000000" w:rsidRPr="00000000">
        <w:rPr>
          <w:sz w:val="20"/>
          <w:szCs w:val="20"/>
          <w:rtl w:val="0"/>
        </w:rPr>
        <w:t xml:space="preserve">@jilltxt - social media, machine vision, digital narrative</w:t>
      </w:r>
      <w:ins w:author="Anonymous" w:id="5" w:date="2017-09-18T16:02:08Z">
        <w:r w:rsidDel="00000000" w:rsidR="00000000" w:rsidRPr="00000000">
          <w:rPr>
            <w:rtl w:val="0"/>
          </w:rPr>
        </w:r>
      </w:ins>
    </w:p>
    <w:p w:rsidR="00000000" w:rsidDel="00000000" w:rsidP="00000000" w:rsidRDefault="00000000" w:rsidRPr="00000000">
      <w:pPr>
        <w:numPr>
          <w:ilvl w:val="0"/>
          <w:numId w:val="1"/>
        </w:numPr>
        <w:ind w:left="720" w:hanging="360"/>
        <w:rPr>
          <w:ins w:author="Anonymous" w:id="10" w:date="2017-09-18T16:02:56Z"/>
          <w:sz w:val="20"/>
          <w:szCs w:val="20"/>
          <w:u w:val="none"/>
        </w:rPr>
      </w:pPr>
      <w:ins w:author="Anonymous" w:id="6" w:date="2017-09-18T16:02:10Z">
        <w:r w:rsidDel="00000000" w:rsidR="00000000" w:rsidRPr="00000000">
          <w:rPr>
            <w:sz w:val="20"/>
            <w:szCs w:val="20"/>
            <w:rtl w:val="0"/>
          </w:rPr>
          <w:t xml:space="preserve">@</w:t>
        </w:r>
      </w:ins>
      <w:ins w:author="Anonymous" w:id="7" w:date="2017-09-18T16:02:18Z">
        <w:r w:rsidDel="00000000" w:rsidR="00000000" w:rsidRPr="00000000">
          <w:rPr>
            <w:sz w:val="20"/>
            <w:szCs w:val="20"/>
            <w:rtl w:val="0"/>
          </w:rPr>
          <w:t xml:space="preserve">katja_mat - </w:t>
        </w:r>
      </w:ins>
      <w:ins w:author="Anonymous" w:id="8" w:date="2017-09-18T16:02:28Z">
        <w:r w:rsidDel="00000000" w:rsidR="00000000" w:rsidRPr="00000000">
          <w:rPr>
            <w:sz w:val="20"/>
            <w:szCs w:val="20"/>
            <w:rtl w:val="0"/>
          </w:rPr>
          <w:t xml:space="preserve">search engines, </w:t>
        </w:r>
      </w:ins>
      <w:ins w:author="Anonymous" w:id="9" w:date="2017-09-18T16:02:37Z">
        <w:r w:rsidDel="00000000" w:rsidR="00000000" w:rsidRPr="00000000">
          <w:rPr>
            <w:sz w:val="20"/>
            <w:szCs w:val="20"/>
            <w:rtl w:val="0"/>
          </w:rPr>
          <w:t xml:space="preserve">free software, knowledge commons, </w:t>
        </w:r>
      </w:ins>
      <w:ins w:author="Anonymous" w:id="10" w:date="2017-09-18T16:02:56Z">
        <w:r w:rsidDel="00000000" w:rsidR="00000000" w:rsidRPr="00000000">
          <w:rPr>
            <w:sz w:val="20"/>
            <w:szCs w:val="20"/>
            <w:rtl w:val="0"/>
          </w:rPr>
          <w:t xml:space="preserve">social technologies</w:t>
        </w:r>
      </w:ins>
    </w:p>
    <w:p w:rsidR="00000000" w:rsidDel="00000000" w:rsidP="00000000" w:rsidRDefault="00000000" w:rsidRPr="00000000">
      <w:pPr>
        <w:numPr>
          <w:ilvl w:val="0"/>
          <w:numId w:val="1"/>
        </w:numPr>
        <w:ind w:left="720" w:hanging="360"/>
        <w:rPr>
          <w:sz w:val="20"/>
          <w:szCs w:val="20"/>
          <w:u w:val="none"/>
          <w:rPrChange w:author="Anonymous" w:id="12" w:date="2017-09-18T16:02:08Z">
            <w:rPr>
              <w:color w:val="333333"/>
              <w:sz w:val="20"/>
              <w:szCs w:val="20"/>
              <w:highlight w:val="white"/>
              <w:u w:val="none"/>
            </w:rPr>
          </w:rPrChange>
        </w:rPr>
        <w:pPrChange w:author="Anonymous" w:id="0" w:date="2017-09-18T16:02:08Z">
          <w:pPr>
            <w:numPr>
              <w:ilvl w:val="0"/>
              <w:numId w:val="1"/>
            </w:numPr>
            <w:ind w:left="720" w:hanging="360"/>
          </w:pPr>
        </w:pPrChange>
      </w:pPr>
      <w:ins w:author="Ashni Mehta" w:id="11" w:date="2017-09-28T00:59:55Z">
        <w:r w:rsidDel="00000000" w:rsidR="00000000" w:rsidRPr="00000000">
          <w:rPr>
            <w:sz w:val="20"/>
            <w:szCs w:val="20"/>
            <w:rtl w:val="0"/>
          </w:rPr>
          <w:t xml:space="preserve">@ashni_mehta - ethics of AI</w:t>
        </w:r>
      </w:ins>
      <w:r w:rsidDel="00000000" w:rsidR="00000000" w:rsidRPr="00000000">
        <w:rPr>
          <w:rtl w:val="0"/>
        </w:rPr>
      </w:r>
    </w:p>
    <w:p w:rsidR="00000000" w:rsidDel="00000000" w:rsidP="00000000" w:rsidRDefault="00000000" w:rsidRPr="00000000">
      <w:pPr>
        <w:contextualSpacing w:val="0"/>
        <w:rPr>
          <w:color w:val="333333"/>
          <w:sz w:val="20"/>
          <w:szCs w:val="20"/>
          <w:highlight w:val="white"/>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Books</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u w:val="single"/>
          <w:rtl w:val="0"/>
        </w:rPr>
        <w:t xml:space="preserve">Abbate, Janet. (2012). Recoding gender women’s changing participation in computing. Cambridge, Mass.: MIT Press.</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Chan, Anita. (2013). Networking peripheries: technological futures and the myth of digital universalism. Cambridge, Mass.: MIT Press.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Meryl Alper: Giving Voice: Mobile Communication, Disability, and Inequality: </w:t>
      </w:r>
      <w:hyperlink r:id="rId540">
        <w:r w:rsidDel="00000000" w:rsidR="00000000" w:rsidRPr="00000000">
          <w:rPr>
            <w:color w:val="1155cc"/>
            <w:u w:val="single"/>
            <w:rtl w:val="0"/>
          </w:rPr>
          <w:t xml:space="preserve">https://www.amazon.com/Giving-Voice-Communication-Disability-Inequality-ebook/dp/B01N170VPU/ref=sr_1_1?s=digital-text&amp;ie=UTF8&amp;qid=1504541010&amp;sr=1-1&amp;keywords=meryl+alper</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Ifeoma Ajunwa, The Quantified Worker (forthcoming, more info at: http://ifeomaajunwa.com/)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Sareeta Amrute: Encoding Race, Encoding Class: </w:t>
      </w:r>
      <w:hyperlink r:id="rId541">
        <w:r w:rsidDel="00000000" w:rsidR="00000000" w:rsidRPr="00000000">
          <w:rPr>
            <w:color w:val="1155cc"/>
            <w:u w:val="single"/>
            <w:rtl w:val="0"/>
          </w:rPr>
          <w:t xml:space="preserve">https://docs.google.com/a/usc.edu/document/d/1Qx8JDqfuXoHwk4_1PZYWrZu3mmCsV_05Fe09AtJ9ozw/edit?usp=sharing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Julia Angwin, Dragnet Nation: </w:t>
      </w:r>
      <w:hyperlink r:id="rId542">
        <w:r w:rsidDel="00000000" w:rsidR="00000000" w:rsidRPr="00000000">
          <w:rPr>
            <w:color w:val="1155cc"/>
            <w:u w:val="single"/>
            <w:rtl w:val="0"/>
          </w:rPr>
          <w:t xml:space="preserve">https://www.amazon.com/dp/B00FCQW7HG/ref=dp-kindle-redirect?_encoding=UTF8&amp;btkr=1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Nancy Baym: Personal Connections in the Digital Age:</w:t>
      </w:r>
    </w:p>
    <w:p w:rsidR="00000000" w:rsidDel="00000000" w:rsidP="00000000" w:rsidRDefault="00000000" w:rsidRPr="00000000">
      <w:pPr>
        <w:contextualSpacing w:val="0"/>
        <w:rPr/>
      </w:pPr>
      <w:hyperlink r:id="rId543">
        <w:r w:rsidDel="00000000" w:rsidR="00000000" w:rsidRPr="00000000">
          <w:rPr>
            <w:color w:val="1155cc"/>
            <w:u w:val="single"/>
            <w:rtl w:val="0"/>
          </w:rPr>
          <w:t xml:space="preserve">https://www.amazon.com/Personal-Connections-Digital-Media-Society-ebook/dp/B013K0FYRK/ref=sr_1_1?s=digital-text&amp;ie=UTF8&amp;qid=1504539298&amp;sr=1-1&amp;keywords=nancy+baym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Genevieve Bell, in Data: Now Bigger and Better!</w:t>
      </w:r>
      <w:r w:rsidDel="00000000" w:rsidR="00000000" w:rsidRPr="00000000">
        <w:rPr>
          <w:rtl w:val="0"/>
        </w:rPr>
      </w:r>
    </w:p>
    <w:p w:rsidR="00000000" w:rsidDel="00000000" w:rsidP="00000000" w:rsidRDefault="00000000" w:rsidRPr="00000000">
      <w:pPr>
        <w:contextualSpacing w:val="0"/>
        <w:rPr/>
      </w:pPr>
      <w:hyperlink r:id="rId544">
        <w:r w:rsidDel="00000000" w:rsidR="00000000" w:rsidRPr="00000000">
          <w:rPr>
            <w:color w:val="1155cc"/>
            <w:u w:val="single"/>
            <w:rtl w:val="0"/>
          </w:rPr>
          <w:t xml:space="preserve">https://www.amazon.com/Data-Bigger-Better-Prickly-Paradigm/dp/0984201068/ref=sr_1_1?s=books&amp;ie=UTF8&amp;qid=1504540743&amp;sr=1-1&amp;keywords=genevieve+bell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4171a"/>
          <w:highlight w:val="white"/>
        </w:rPr>
      </w:pPr>
      <w:r w:rsidDel="00000000" w:rsidR="00000000" w:rsidRPr="00000000">
        <w:rPr>
          <w:rtl w:val="0"/>
        </w:rPr>
        <w:t xml:space="preserve">Jessica L. Beyer: </w:t>
      </w:r>
      <w:r w:rsidDel="00000000" w:rsidR="00000000" w:rsidRPr="00000000">
        <w:rPr>
          <w:color w:val="14171a"/>
          <w:highlight w:val="white"/>
          <w:rtl w:val="0"/>
        </w:rPr>
        <w:t xml:space="preserve">Expect Us: Online Communities &amp; Political Mobilization:</w:t>
      </w:r>
    </w:p>
    <w:p w:rsidR="00000000" w:rsidDel="00000000" w:rsidP="00000000" w:rsidRDefault="00000000" w:rsidRPr="00000000">
      <w:pPr>
        <w:contextualSpacing w:val="0"/>
        <w:rPr>
          <w:color w:val="14171a"/>
          <w:highlight w:val="white"/>
        </w:rPr>
      </w:pPr>
      <w:hyperlink r:id="rId545">
        <w:r w:rsidDel="00000000" w:rsidR="00000000" w:rsidRPr="00000000">
          <w:rPr>
            <w:color w:val="1155cc"/>
            <w:highlight w:val="white"/>
            <w:u w:val="single"/>
            <w:rtl w:val="0"/>
          </w:rPr>
          <w:t xml:space="preserve">https://www.amazon.com/Expect-Us-Communities-Political-Mobilization/dp/019933076X/ref=sr_1_1?s=books&amp;ie=UTF8&amp;qid=1504540666&amp;sr=1-1&amp;keywords=Expect+Us%3A+Online+Communities+%26+Political+Mobilization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danah boyd: It’s Complicated: The Social Lives of Networked Teens</w:t>
      </w:r>
    </w:p>
    <w:p w:rsidR="00000000" w:rsidDel="00000000" w:rsidP="00000000" w:rsidRDefault="00000000" w:rsidRPr="00000000">
      <w:pPr>
        <w:contextualSpacing w:val="0"/>
        <w:rPr/>
      </w:pPr>
      <w:hyperlink r:id="rId546">
        <w:r w:rsidDel="00000000" w:rsidR="00000000" w:rsidRPr="00000000">
          <w:rPr>
            <w:color w:val="1155cc"/>
            <w:u w:val="single"/>
            <w:rtl w:val="0"/>
          </w:rPr>
          <w:t xml:space="preserve">https://www.amazon.com/danah-boyd/e/B00ENF5K44/ref=sr_ntt_srch_lnk_1?qid=1504539192&amp;sr=8-1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Meredith Broussard: Artificial Unintelligence: How Computers Misunderstand the World</w:t>
      </w:r>
    </w:p>
    <w:p w:rsidR="00000000" w:rsidDel="00000000" w:rsidP="00000000" w:rsidRDefault="00000000" w:rsidRPr="00000000">
      <w:pPr>
        <w:contextualSpacing w:val="0"/>
        <w:rPr/>
      </w:pPr>
      <w:r w:rsidDel="00000000" w:rsidR="00000000" w:rsidRPr="00000000">
        <w:rPr>
          <w:rtl w:val="0"/>
        </w:rPr>
        <w:t xml:space="preserve">https://mitpress.mit.edu/books/artificial-unintelligence</w:t>
      </w:r>
    </w:p>
    <w:p w:rsidR="00000000" w:rsidDel="00000000" w:rsidP="00000000" w:rsidRDefault="00000000" w:rsidRPr="00000000">
      <w:pPr>
        <w:contextualSpacing w:val="0"/>
        <w:rPr/>
      </w:pPr>
      <w:r w:rsidDel="00000000" w:rsidR="00000000" w:rsidRPr="00000000">
        <w:rPr>
          <w:rtl w:val="0"/>
        </w:rPr>
        <w:t xml:space="preserve">Simone Browne: Dark Matters: </w:t>
      </w:r>
      <w:hyperlink r:id="rId547">
        <w:r w:rsidDel="00000000" w:rsidR="00000000" w:rsidRPr="00000000">
          <w:rPr>
            <w:color w:val="1155cc"/>
            <w:u w:val="single"/>
            <w:rtl w:val="0"/>
          </w:rPr>
          <w:t xml:space="preserve">https://www.amazon.com/Dark-Matters-Surveillance-Simone-Browne-ebook/dp/B015868764/ref=sr_1_1?s=books&amp;ie=UTF8&amp;qid=1504539276&amp;sr=1-1&amp;keywords=simone+brown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Shira Chess &amp; Adrienne Shaw (2015) A Conspiracy of Fishes, or, How We</w:t>
      </w:r>
    </w:p>
    <w:p w:rsidR="00000000" w:rsidDel="00000000" w:rsidP="00000000" w:rsidRDefault="00000000" w:rsidRPr="00000000">
      <w:pPr>
        <w:contextualSpacing w:val="0"/>
        <w:rPr/>
      </w:pPr>
      <w:r w:rsidDel="00000000" w:rsidR="00000000" w:rsidRPr="00000000">
        <w:rPr>
          <w:rtl w:val="0"/>
        </w:rPr>
        <w:t xml:space="preserve">Learned to Stop Worrying About #GamerGate and Embrace Hegemonic Masculinity, Journal of Broadcasting &amp; Electronic Media, 59:1, 208-220, DOI: 10.1080/08838151.2014.999917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Sasha Costanza Chock: Out of the Shadows, Into the Streets: </w:t>
      </w:r>
      <w:hyperlink r:id="rId548">
        <w:r w:rsidDel="00000000" w:rsidR="00000000" w:rsidRPr="00000000">
          <w:rPr>
            <w:color w:val="1155cc"/>
            <w:u w:val="single"/>
            <w:rtl w:val="0"/>
          </w:rPr>
          <w:t xml:space="preserve">http://bit.ly/shadows-streets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Kate Coyer, Tony Dowmunt, Alan Fountain: The Alternative Media Handbook:</w:t>
      </w:r>
    </w:p>
    <w:p w:rsidR="00000000" w:rsidDel="00000000" w:rsidP="00000000" w:rsidRDefault="00000000" w:rsidRPr="00000000">
      <w:pPr>
        <w:contextualSpacing w:val="0"/>
        <w:rPr/>
      </w:pPr>
      <w:hyperlink r:id="rId549">
        <w:r w:rsidDel="00000000" w:rsidR="00000000" w:rsidRPr="00000000">
          <w:rPr>
            <w:color w:val="1155cc"/>
            <w:u w:val="single"/>
            <w:rtl w:val="0"/>
          </w:rPr>
          <w:t xml:space="preserve">https://www.amazon.com/bAlternative-Media-Handbook-Practice/dp/0415359651/ref=sr_1_1?s=books&amp;ie=UTF8&amp;qid=1504540489&amp;sr=1-1&amp;keywords=kate+coyer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Wendy Hui Kyong Chun: Updating to Remain the Same: Habitual New Media:</w:t>
      </w:r>
    </w:p>
    <w:p w:rsidR="00000000" w:rsidDel="00000000" w:rsidP="00000000" w:rsidRDefault="00000000" w:rsidRPr="00000000">
      <w:pPr>
        <w:contextualSpacing w:val="0"/>
        <w:rPr/>
      </w:pPr>
      <w:hyperlink r:id="rId550">
        <w:r w:rsidDel="00000000" w:rsidR="00000000" w:rsidRPr="00000000">
          <w:rPr>
            <w:color w:val="1155cc"/>
            <w:u w:val="single"/>
            <w:rtl w:val="0"/>
          </w:rPr>
          <w:t xml:space="preserve">https://www.amazon.com/Updating-Remain-Same-Habitual-Media-ebook/dp/B01GIZ6DR4/ref=sr_1_1?s=books&amp;ie=UTF8&amp;qid=1504539964&amp;sr=1-1&amp;keywords=wendy+chun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Wendy Chun. (2006). Control and freedom: power and paranoia in the age of fiber optics. Cambridge  Mass.: MIT Press.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Gabriella Coleman: Hacker Hoaxer Whistleblower Spy: The Many Faces of Anonymous:</w:t>
      </w:r>
    </w:p>
    <w:p w:rsidR="00000000" w:rsidDel="00000000" w:rsidP="00000000" w:rsidRDefault="00000000" w:rsidRPr="00000000">
      <w:pPr>
        <w:contextualSpacing w:val="0"/>
        <w:rPr/>
      </w:pPr>
      <w:hyperlink r:id="rId551">
        <w:r w:rsidDel="00000000" w:rsidR="00000000" w:rsidRPr="00000000">
          <w:rPr>
            <w:color w:val="1155cc"/>
            <w:u w:val="single"/>
            <w:rtl w:val="0"/>
          </w:rPr>
          <w:t xml:space="preserve">https://www.amazon.com/Hacker-Hoaxer-Whistleblower-Spy-Faces-ebook/dp/B00K9MK1WQ/ref=sr_1_1?ie=UTF8&amp;qid=1504539261&amp;sr=8-1&amp;keywords=gabriella+coleman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Gabriella Coleman: Coding Freedom: The Ethics and Aesthetics of Hacking. Princeton University Press https://www.amazon.com/Coding-Freedom-Ethics-Aesthetics-Hacking/dp/0691144613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Danielle Citron: Hate Crimes in Cyberspace:</w:t>
      </w:r>
    </w:p>
    <w:p w:rsidR="00000000" w:rsidDel="00000000" w:rsidP="00000000" w:rsidRDefault="00000000" w:rsidRPr="00000000">
      <w:pPr>
        <w:contextualSpacing w:val="0"/>
        <w:rPr/>
      </w:pPr>
      <w:hyperlink r:id="rId552">
        <w:r w:rsidDel="00000000" w:rsidR="00000000" w:rsidRPr="00000000">
          <w:rPr>
            <w:color w:val="1155cc"/>
            <w:u w:val="single"/>
            <w:rtl w:val="0"/>
          </w:rPr>
          <w:t xml:space="preserve">https://www.amazon.com/Crimes-Cyberspace-Danielle-Keats-Citron-ebook/dp/B00NEFS9YC/ref=sr_1_1?s=books&amp;ie=UTF8&amp;qid=1504539722&amp;sr=1-1&amp;keywords=danielle+citron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Alimardani, Mahsa and Milan, Stefania, The Internet as a Global/Local Site of Contestation: The Case of Iran (May 29, 2017). Available at SSRN: </w:t>
      </w:r>
      <w:hyperlink r:id="rId553">
        <w:r w:rsidDel="00000000" w:rsidR="00000000" w:rsidRPr="00000000">
          <w:rPr>
            <w:color w:val="1155cc"/>
            <w:u w:val="single"/>
            <w:rtl w:val="0"/>
          </w:rPr>
          <w:t xml:space="preserve">https://ssrn.com/abstract=2976414</w:t>
        </w:r>
      </w:hyperlink>
      <w:r w:rsidDel="00000000" w:rsidR="00000000" w:rsidRPr="00000000">
        <w:rPr>
          <w:rtl w:val="0"/>
        </w:rPr>
      </w:r>
    </w:p>
    <w:p w:rsidR="00000000" w:rsidDel="00000000" w:rsidP="00000000" w:rsidRDefault="00000000" w:rsidRPr="00000000">
      <w:pPr>
        <w:contextualSpacing w:val="0"/>
        <w:rPr/>
      </w:pPr>
      <w:hyperlink r:id="rId554">
        <w:r w:rsidDel="00000000" w:rsidR="00000000" w:rsidRPr="00000000">
          <w:rPr>
            <w:color w:val="1155cc"/>
            <w:u w:val="single"/>
            <w:rtl w:val="0"/>
          </w:rPr>
          <w:t xml:space="preserve">https://www.amazon.co.uk/Global-Cultures-Contestation-Sustainability-Globalization/dp/3319639811/ref=sr_1_1?ie=UTF8&amp;qid=1504618149&amp;sr=8-1&amp;keywords=thomas+poell+celikates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Susan Crawford: Captive Audience: The Telecom Industry and Monopoly Power in the New Gilded Age: </w:t>
      </w:r>
      <w:hyperlink r:id="rId555">
        <w:r w:rsidDel="00000000" w:rsidR="00000000" w:rsidRPr="00000000">
          <w:rPr>
            <w:color w:val="1155cc"/>
            <w:u w:val="single"/>
            <w:rtl w:val="0"/>
          </w:rPr>
          <w:t xml:space="preserve">https://www.amazon.com/dp/B00AMYGFXK/ref=dp-kindle-redirect?_encoding=UTF8&amp;btkr=1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Sky Croeser: Global Justice and the Politics of Information: The Struggle Over Knowledge: </w:t>
      </w:r>
      <w:hyperlink r:id="rId556">
        <w:r w:rsidDel="00000000" w:rsidR="00000000" w:rsidRPr="00000000">
          <w:rPr>
            <w:color w:val="1155cc"/>
            <w:u w:val="single"/>
            <w:rtl w:val="0"/>
          </w:rPr>
          <w:t xml:space="preserve">https://www.routledge.com/Global-Justice-and-the-Politics-of-Information-The-struggle-over-knowledge/Croeser/p/book/9780415710978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Jessie Daniels: Cyber Racism: White Supremacy Online and the New Attack on Civil Rights (Perspectives on a Multiracial America):</w:t>
      </w:r>
    </w:p>
    <w:p w:rsidR="00000000" w:rsidDel="00000000" w:rsidP="00000000" w:rsidRDefault="00000000" w:rsidRPr="00000000">
      <w:pPr>
        <w:contextualSpacing w:val="0"/>
        <w:rPr/>
      </w:pPr>
      <w:hyperlink r:id="rId557">
        <w:r w:rsidDel="00000000" w:rsidR="00000000" w:rsidRPr="00000000">
          <w:rPr>
            <w:color w:val="1155cc"/>
            <w:u w:val="single"/>
            <w:rtl w:val="0"/>
          </w:rPr>
          <w:t xml:space="preserve">https://www.amazon.com/Cyber-Racism-Supremacy-Perspectives-Multiracial/dp/0742561585/ref=sr_1_1?s=books&amp;ie=UTF8&amp;qid=1504540119&amp;sr=1-1&amp;keywords=jessie+</w:t>
        </w:r>
      </w:hyperlink>
      <w:hyperlink r:id="rId558">
        <w:r w:rsidDel="00000000" w:rsidR="00000000" w:rsidRPr="00000000">
          <w:rPr>
            <w:color w:val="1155cc"/>
            <w:u w:val="single"/>
            <w:rtl w:val="0"/>
          </w:rPr>
          <w:t xml:space="preserve">daniels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Jessie Daniels, Karen Gregory &amp; Tressie M. Cottom (Eds.): Digital Sociologies, </w:t>
      </w:r>
      <w:hyperlink r:id="rId559">
        <w:r w:rsidDel="00000000" w:rsidR="00000000" w:rsidRPr="00000000">
          <w:rPr>
            <w:color w:val="6611cc"/>
            <w:sz w:val="20"/>
            <w:szCs w:val="20"/>
            <w:highlight w:val="white"/>
            <w:u w:val="single"/>
            <w:rtl w:val="0"/>
          </w:rPr>
          <w:t xml:space="preserve">https://policypress.co.uk/digital-sociologies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Jodi Dean: Crowds and Party: </w:t>
      </w:r>
      <w:hyperlink r:id="rId560">
        <w:r w:rsidDel="00000000" w:rsidR="00000000" w:rsidRPr="00000000">
          <w:rPr>
            <w:color w:val="1155cc"/>
            <w:u w:val="single"/>
            <w:rtl w:val="0"/>
          </w:rPr>
          <w:t xml:space="preserve">https://www.versobooks.com/books/1991-crowds-and-party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Laura DeNardis: The Global War for Internet Governance: </w:t>
      </w:r>
      <w:hyperlink r:id="rId561">
        <w:r w:rsidDel="00000000" w:rsidR="00000000" w:rsidRPr="00000000">
          <w:rPr>
            <w:color w:val="1155cc"/>
            <w:u w:val="single"/>
            <w:rtl w:val="0"/>
          </w:rPr>
          <w:t xml:space="preserve">https://www.amazon.com/Global-War-Internet-Governance/dp/0300181353</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1111"/>
          <w:sz w:val="46"/>
          <w:szCs w:val="46"/>
        </w:rPr>
      </w:pPr>
      <w:r w:rsidDel="00000000" w:rsidR="00000000" w:rsidRPr="00000000">
        <w:rPr>
          <w:rtl w:val="0"/>
        </w:rPr>
        <w:t xml:space="preserve">Abigail De Kosnik: Rouge Archives: Digital Cultural Memory and Media Fandom. </w:t>
      </w:r>
      <w:hyperlink r:id="rId562">
        <w:r w:rsidDel="00000000" w:rsidR="00000000" w:rsidRPr="00000000">
          <w:rPr>
            <w:color w:val="1155cc"/>
            <w:u w:val="single"/>
            <w:rtl w:val="0"/>
          </w:rPr>
          <w:t xml:space="preserve">https://www.amazon.com/Rogue-Archives-Digital-Cultural-Memory/dp/0262034662/ref=la_B00EU3SOOW_1_1?s=books&amp;ie=UTF8&amp;qid=1504617611&amp;sr=1-1</w:t>
        </w:r>
      </w:hyperlink>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Johanna Drucker: SpecLab: Digital Aesthetics and Projects in Speculative Computing. University of Chicago Press. http://www.press.uchicago.edu/ucp/books/book/chicago/S/bo6211945.html</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Rachel E. Dubrofsky &amp; Shoshana A. Magnet, Feminist Surveillance Studies:</w:t>
      </w:r>
    </w:p>
    <w:p w:rsidR="00000000" w:rsidDel="00000000" w:rsidP="00000000" w:rsidRDefault="00000000" w:rsidRPr="00000000">
      <w:pPr>
        <w:contextualSpacing w:val="0"/>
        <w:rPr/>
      </w:pPr>
      <w:hyperlink r:id="rId563">
        <w:r w:rsidDel="00000000" w:rsidR="00000000" w:rsidRPr="00000000">
          <w:rPr>
            <w:color w:val="6611cc"/>
            <w:highlight w:val="white"/>
            <w:u w:val="single"/>
            <w:rtl w:val="0"/>
          </w:rPr>
          <w:t xml:space="preserve">https://www.amazon.com/Feminist-Surveillance-Studies-Rachel-Dubrofsky/dp/0822358921/ref=sr_1_1?ie=UTF8&amp;qid=1504545128&amp;sr=8-1&amp;keywords=feminist+surveillance+studies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Brooke Erin Duffy: (Not) Getting Paid to Do What You Love: Gender, Social Media, and Aspirational Work: </w:t>
      </w:r>
      <w:hyperlink r:id="rId564">
        <w:r w:rsidDel="00000000" w:rsidR="00000000" w:rsidRPr="00000000">
          <w:rPr>
            <w:color w:val="1155cc"/>
            <w:u w:val="single"/>
            <w:rtl w:val="0"/>
          </w:rPr>
          <w:t xml:space="preserve">https://www.amazon.com/dp/B071SHJ98H/ref=dp-kindle-redirect?_encoding=UTF8&amp;btkr=1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Christina Dunbar-Hester: Low Power to the People: Pirates, Protest, and Politics in FM Radio Activism: </w:t>
      </w:r>
      <w:hyperlink r:id="rId565">
        <w:r w:rsidDel="00000000" w:rsidR="00000000" w:rsidRPr="00000000">
          <w:rPr>
            <w:color w:val="1155cc"/>
            <w:u w:val="single"/>
            <w:rtl w:val="0"/>
          </w:rPr>
          <w:t xml:space="preserve">https://www.amazon.com/dp/B00WHBKQU4/ref=dp-kindle-redirect?_encoding=UTF8&amp;btkr=1</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Elizabeth Ellcessor: Restricted Access: Media, disability, and the politics of participation</w:t>
      </w:r>
    </w:p>
    <w:p w:rsidR="00000000" w:rsidDel="00000000" w:rsidP="00000000" w:rsidRDefault="00000000" w:rsidRPr="00000000">
      <w:pPr>
        <w:contextualSpacing w:val="0"/>
        <w:rPr/>
      </w:pPr>
      <w:hyperlink r:id="rId566">
        <w:r w:rsidDel="00000000" w:rsidR="00000000" w:rsidRPr="00000000">
          <w:rPr>
            <w:color w:val="1155cc"/>
            <w:u w:val="single"/>
            <w:rtl w:val="0"/>
          </w:rPr>
          <w:t xml:space="preserve">https://www.amazon.com/Restricted-Access-Disability-Participation-Postmillennial/dp/1479853437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Lori Emerson: Reading Writing Interfaces: </w:t>
      </w:r>
      <w:hyperlink r:id="rId567">
        <w:r w:rsidDel="00000000" w:rsidR="00000000" w:rsidRPr="00000000">
          <w:rPr>
            <w:color w:val="1155cc"/>
            <w:u w:val="single"/>
            <w:rtl w:val="0"/>
          </w:rPr>
          <w:t xml:space="preserve">https://www.upress.umn.edu/book-division/books/reading-writing-interfaces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"https://www.upress.umn.edu/book-division/books/reading-writing-interfaces"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Anne </w:t>
      </w:r>
      <w:r w:rsidDel="00000000" w:rsidR="00000000" w:rsidRPr="00000000">
        <w:fldChar w:fldCharType="end"/>
      </w:r>
      <w:r w:rsidDel="00000000" w:rsidR="00000000" w:rsidRPr="00000000">
        <w:rPr>
          <w:rtl w:val="0"/>
        </w:rPr>
        <w:t xml:space="preserve">F</w:t>
      </w:r>
      <w:hyperlink r:id="rId568">
        <w:r w:rsidDel="00000000" w:rsidR="00000000" w:rsidRPr="00000000">
          <w:rPr>
            <w:rtl w:val="0"/>
          </w:rPr>
          <w:t xml:space="preserve">r</w:t>
        </w:r>
      </w:hyperlink>
      <w:r w:rsidDel="00000000" w:rsidR="00000000" w:rsidRPr="00000000">
        <w:rPr>
          <w:rtl w:val="0"/>
        </w:rPr>
        <w:t xml:space="preserve">i</w:t>
      </w:r>
      <w:hyperlink r:id="rId569">
        <w:r w:rsidDel="00000000" w:rsidR="00000000" w:rsidRPr="00000000">
          <w:rPr>
            <w:rtl w:val="0"/>
          </w:rPr>
          <w:t xml:space="preserve">e</w:t>
        </w:r>
      </w:hyperlink>
      <w:r w:rsidDel="00000000" w:rsidR="00000000" w:rsidRPr="00000000">
        <w:rPr>
          <w:rtl w:val="0"/>
        </w:rPr>
        <w:t xml:space="preserve">d</w:t>
      </w:r>
      <w:hyperlink r:id="rId570">
        <w:r w:rsidDel="00000000" w:rsidR="00000000" w:rsidRPr="00000000">
          <w:rPr>
            <w:rtl w:val="0"/>
          </w:rPr>
          <w:t xml:space="preserve">b</w:t>
        </w:r>
      </w:hyperlink>
      <w:r w:rsidDel="00000000" w:rsidR="00000000" w:rsidRPr="00000000">
        <w:rPr>
          <w:rtl w:val="0"/>
        </w:rPr>
        <w:t xml:space="preserve">e</w:t>
      </w:r>
      <w:hyperlink r:id="rId571">
        <w:r w:rsidDel="00000000" w:rsidR="00000000" w:rsidRPr="00000000">
          <w:rPr>
            <w:rtl w:val="0"/>
          </w:rPr>
          <w:t xml:space="preserve">r</w:t>
        </w:r>
      </w:hyperlink>
      <w:r w:rsidDel="00000000" w:rsidR="00000000" w:rsidRPr="00000000">
        <w:rPr>
          <w:rtl w:val="0"/>
        </w:rPr>
        <w:t xml:space="preserve">g</w:t>
      </w:r>
      <w:r w:rsidDel="00000000" w:rsidR="00000000" w:rsidRPr="00000000">
        <w:fldChar w:fldCharType="begin"/>
        <w:instrText xml:space="preserve"> HYPERLINK "https://www.upress.umn.edu/book-division/books/reading-writing-interfaces" </w:instrText>
        <w:fldChar w:fldCharType="separate"/>
      </w:r>
      <w:r w:rsidDel="00000000" w:rsidR="00000000" w:rsidRPr="00000000">
        <w:rPr>
          <w:rtl w:val="0"/>
        </w:rPr>
        <w:t xml:space="preserve">, 2009 The Virtual Window: From Alberti to Microsoft, MIT Press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hyperlink r:id="rId572">
        <w:r w:rsidDel="00000000" w:rsidR="00000000" w:rsidRPr="00000000">
          <w:rPr>
            <w:rtl w:val="0"/>
          </w:rPr>
          <w:t xml:space="preserve">https://mitpress.mit.edu/books/virtual-window</w:t>
        </w:r>
      </w:hyperlink>
      <w:hyperlink r:id="rId57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Kishonna Gray: Race, Gender, and Deviance in Xbox Live: Theoretical Perspectives from the Virtual Margins: </w:t>
      </w:r>
      <w:hyperlink r:id="rId574">
        <w:r w:rsidDel="00000000" w:rsidR="00000000" w:rsidRPr="00000000">
          <w:rPr>
            <w:color w:val="1155cc"/>
            <w:u w:val="single"/>
            <w:rtl w:val="0"/>
          </w:rPr>
          <w:t xml:space="preserve">https://www.amazon.com/Race-Gender-Deviance-Xbox-Live/dp/0323296491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Mary Gray: Out in the Country: Youth, Media, and Queer Visibility in Rural America: </w:t>
      </w:r>
      <w:hyperlink r:id="rId575">
        <w:r w:rsidDel="00000000" w:rsidR="00000000" w:rsidRPr="00000000">
          <w:rPr>
            <w:color w:val="1155cc"/>
            <w:u w:val="single"/>
            <w:rtl w:val="0"/>
          </w:rPr>
          <w:t xml:space="preserve">http://marylgray.org/?page_id=47</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Donna Haraway: Simians, Cyborgs, and Women: The Reinvention of Nature </w:t>
      </w:r>
    </w:p>
    <w:p w:rsidR="00000000" w:rsidDel="00000000" w:rsidP="00000000" w:rsidRDefault="00000000" w:rsidRPr="00000000">
      <w:pPr>
        <w:contextualSpacing w:val="0"/>
        <w:rPr>
          <w:color w:val="333333"/>
          <w:sz w:val="20"/>
          <w:szCs w:val="20"/>
          <w:highlight w:val="white"/>
        </w:rPr>
      </w:pPr>
      <w:hyperlink r:id="rId576">
        <w:r w:rsidDel="00000000" w:rsidR="00000000" w:rsidRPr="00000000">
          <w:rPr>
            <w:color w:val="1155cc"/>
            <w:sz w:val="20"/>
            <w:szCs w:val="20"/>
            <w:highlight w:val="white"/>
            <w:u w:val="single"/>
            <w:rtl w:val="0"/>
          </w:rPr>
          <w:t xml:space="preserve">https://www.amazon.com/Simians-Cyborgs-Women-Reinvention-Nature/dp/0415903874</w:t>
        </w:r>
      </w:hyperlink>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N. Katherine Hayles. How We Became Posthuman: Virtual Bodies in Cybernetics, Literature, and Informatics. University of Chicago Press.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N. Katherine Hayles. My Mother Was a Computer. Digital Subjects and Literary Texts. University of Chicago Press.</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20"/>
          <w:szCs w:val="20"/>
          <w:highlight w:val="white"/>
          <w:rtl w:val="0"/>
        </w:rPr>
        <w:t xml:space="preserve">Anne Helmond (@silvertje): The Web as Platform: Data Flows in Social Media </w:t>
      </w:r>
      <w:hyperlink r:id="rId577">
        <w:r w:rsidDel="00000000" w:rsidR="00000000" w:rsidRPr="00000000">
          <w:rPr>
            <w:color w:val="6611cc"/>
            <w:sz w:val="20"/>
            <w:szCs w:val="20"/>
            <w:highlight w:val="white"/>
            <w:u w:val="single"/>
            <w:rtl w:val="0"/>
          </w:rPr>
          <w:t xml:space="preserve">http://www.annehelmond.nl/wordpress/wp-content/uploads//2015/08/Helmond_WebAsPlatform.pdf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Susan C. Herring: The Multilingual Internet: Language, Culture, and Communication Online </w:t>
      </w:r>
    </w:p>
    <w:p w:rsidR="00000000" w:rsidDel="00000000" w:rsidP="00000000" w:rsidRDefault="00000000" w:rsidRPr="00000000">
      <w:pPr>
        <w:contextualSpacing w:val="0"/>
        <w:rPr/>
      </w:pPr>
      <w:hyperlink r:id="rId578">
        <w:r w:rsidDel="00000000" w:rsidR="00000000" w:rsidRPr="00000000">
          <w:rPr>
            <w:color w:val="1155cc"/>
            <w:u w:val="single"/>
            <w:rtl w:val="0"/>
          </w:rPr>
          <w:t xml:space="preserve">https://www.amazon.com/Multilingual-Internet-Language-Culture-Communication/dp/0195304802/</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 Hicks: Programmed Inequality: </w:t>
      </w:r>
      <w:hyperlink r:id="rId579">
        <w:r w:rsidDel="00000000" w:rsidR="00000000" w:rsidRPr="00000000">
          <w:rPr>
            <w:color w:val="1155cc"/>
            <w:u w:val="single"/>
            <w:rtl w:val="0"/>
          </w:rPr>
          <w:t xml:space="preserve">https://www.amazon.com/dp/B01MV05ABA/ref=dp-kindle-redirect?_encoding=UTF8&amp;btkr=1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"https://www.amazon.com/dp/B01MV05ABA/ref=dp-kindle-redirect?_encoding=UTF8&amp;btkr=1"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Irani, L. (2013)</w:t>
      </w:r>
      <w:hyperlink r:id="rId580">
        <w:r w:rsidDel="00000000" w:rsidR="00000000" w:rsidRPr="00000000">
          <w:rPr>
            <w:rtl w:val="0"/>
          </w:rPr>
          <w:t xml:space="preserve"> </w:t>
        </w:r>
      </w:hyperlink>
      <w:hyperlink r:id="rId581">
        <w:r w:rsidDel="00000000" w:rsidR="00000000" w:rsidRPr="00000000">
          <w:rPr>
            <w:color w:val="1155cc"/>
            <w:u w:val="single"/>
            <w:rtl w:val="0"/>
          </w:rPr>
          <w:t xml:space="preserve">The Cultural Work of Microwork</w:t>
        </w:r>
      </w:hyperlink>
      <w:r w:rsidDel="00000000" w:rsidR="00000000" w:rsidRPr="00000000">
        <w:rPr>
          <w:rtl w:val="0"/>
        </w:rPr>
        <w:t xml:space="preserve">. </w:t>
      </w:r>
      <w:r w:rsidDel="00000000" w:rsidR="00000000" w:rsidRPr="00000000">
        <w:rPr>
          <w:i w:val="1"/>
          <w:rtl w:val="0"/>
        </w:rPr>
        <w:t xml:space="preserve">New Media and Society, </w:t>
      </w:r>
      <w:r w:rsidDel="00000000" w:rsidR="00000000" w:rsidRPr="00000000">
        <w:rPr>
          <w:rtl w:val="0"/>
        </w:rPr>
        <w:t xml:space="preserve">17(5), 720-739.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Mizuko Ito: Participatory Culture in a Networked Era: A Conversation on Youth, Learning, Commerce, and Politics (with Henry Jenkins)</w:t>
      </w:r>
    </w:p>
    <w:p w:rsidR="00000000" w:rsidDel="00000000" w:rsidP="00000000" w:rsidRDefault="00000000" w:rsidRPr="00000000">
      <w:pPr>
        <w:contextualSpacing w:val="0"/>
        <w:rPr/>
      </w:pPr>
      <w:hyperlink r:id="rId582">
        <w:r w:rsidDel="00000000" w:rsidR="00000000" w:rsidRPr="00000000">
          <w:rPr>
            <w:color w:val="1155cc"/>
            <w:u w:val="single"/>
            <w:rtl w:val="0"/>
          </w:rPr>
          <w:t xml:space="preserve">https://www.amazon.com/Participatory-Culture-Networked-Era-Conversation/dp/0745660711/</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Mizuko Ito: Hanging Out, Messing Around, and Geeking Out: Kids Living and Learning with New Media (with others)</w:t>
      </w:r>
    </w:p>
    <w:p w:rsidR="00000000" w:rsidDel="00000000" w:rsidP="00000000" w:rsidRDefault="00000000" w:rsidRPr="00000000">
      <w:pPr>
        <w:contextualSpacing w:val="0"/>
        <w:rPr/>
      </w:pPr>
      <w:hyperlink r:id="rId583">
        <w:r w:rsidDel="00000000" w:rsidR="00000000" w:rsidRPr="00000000">
          <w:rPr>
            <w:color w:val="1155cc"/>
            <w:u w:val="single"/>
            <w:rtl w:val="0"/>
          </w:rPr>
          <w:t xml:space="preserve">https://www.amazon.com/Hanging-Out-Messing-Around-Geeking/dp/0262518546/</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Sarah Jeong: The Internet of Garbage: </w:t>
      </w:r>
      <w:hyperlink r:id="rId584">
        <w:r w:rsidDel="00000000" w:rsidR="00000000" w:rsidRPr="00000000">
          <w:rPr>
            <w:color w:val="1155cc"/>
            <w:u w:val="single"/>
            <w:rtl w:val="0"/>
          </w:rPr>
          <w:t xml:space="preserve">https://www.amazon.com/Internet-Garbage-Sarah-Jeong-ebook/dp/B011JAV030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Sarah Jamie Lewis: Queer Privacy: </w:t>
      </w:r>
      <w:hyperlink r:id="rId585">
        <w:r w:rsidDel="00000000" w:rsidR="00000000" w:rsidRPr="00000000">
          <w:rPr>
            <w:color w:val="1155cc"/>
            <w:u w:val="single"/>
            <w:rtl w:val="0"/>
          </w:rPr>
          <w:t xml:space="preserve">https://www.amazon.com/Queer-Privacy-Sarah-Jamie-Lewis/dp/1365978141</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Jessalynn Keller: Girls’ Feminist Blogging in a Postfeminist Age: </w:t>
      </w:r>
      <w:hyperlink r:id="rId586">
        <w:r w:rsidDel="00000000" w:rsidR="00000000" w:rsidRPr="00000000">
          <w:rPr>
            <w:color w:val="1155cc"/>
            <w:u w:val="single"/>
            <w:rtl w:val="0"/>
          </w:rPr>
          <w:t xml:space="preserve">https://www.routledge.com/Girls-Feminist-Blogging-in-a-Postfeminist-Age/Keller/p/book/9781138800144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44444"/>
          <w:sz w:val="23"/>
          <w:szCs w:val="23"/>
          <w:highlight w:val="white"/>
          <w:rtl w:val="0"/>
        </w:rPr>
        <w:t xml:space="preserve">Lind, R. (2017), </w:t>
      </w:r>
      <w:r w:rsidDel="00000000" w:rsidR="00000000" w:rsidRPr="00000000">
        <w:rPr>
          <w:i w:val="1"/>
          <w:color w:val="444444"/>
          <w:sz w:val="23"/>
          <w:szCs w:val="23"/>
          <w:highlight w:val="white"/>
          <w:rtl w:val="0"/>
        </w:rPr>
        <w:t xml:space="preserve">Race and Gender in Electronic Media: Content, Context, Culture</w:t>
      </w:r>
      <w:r w:rsidDel="00000000" w:rsidR="00000000" w:rsidRPr="00000000">
        <w:rPr>
          <w:color w:val="444444"/>
          <w:sz w:val="23"/>
          <w:szCs w:val="23"/>
          <w:highlight w:val="white"/>
          <w:rtl w:val="0"/>
        </w:rPr>
        <w:t xml:space="preserve">, (pp. 213-230). New York, NY: Routledge.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Deborah Lupton (2015) Digital Sociology. London: Routledge.</w:t>
      </w:r>
    </w:p>
    <w:p w:rsidR="00000000" w:rsidDel="00000000" w:rsidP="00000000" w:rsidRDefault="00000000" w:rsidRPr="00000000">
      <w:pPr>
        <w:contextualSpacing w:val="0"/>
        <w:rPr/>
      </w:pPr>
      <w:r w:rsidDel="00000000" w:rsidR="00000000" w:rsidRPr="00000000">
        <w:rPr>
          <w:rtl w:val="0"/>
        </w:rPr>
        <w:t xml:space="preserve">Deborah Lupton (2016) The Quantified Self: A Sociology of Self-Tracking. Cambridge: Polity.</w:t>
      </w:r>
    </w:p>
    <w:p w:rsidR="00000000" w:rsidDel="00000000" w:rsidP="00000000" w:rsidRDefault="00000000" w:rsidRPr="00000000">
      <w:pPr>
        <w:contextualSpacing w:val="0"/>
        <w:rPr/>
      </w:pPr>
      <w:r w:rsidDel="00000000" w:rsidR="00000000" w:rsidRPr="00000000">
        <w:rPr>
          <w:rtl w:val="0"/>
        </w:rPr>
        <w:t xml:space="preserve">Deborah Lupton (2017) Digital Health: Critical and Cross-Disciplinary Perspectives. London: Routledge.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20"/>
          <w:szCs w:val="20"/>
          <w:highlight w:val="white"/>
          <w:rtl w:val="0"/>
        </w:rPr>
        <w:t xml:space="preserve">Helen Margetts et al, 2016 Political Turbulence: How Social Media Shape Collective Action, Princeton University Press.</w:t>
      </w:r>
      <w:hyperlink r:id="rId587">
        <w:r w:rsidDel="00000000" w:rsidR="00000000" w:rsidRPr="00000000">
          <w:rPr>
            <w:color w:val="6611cc"/>
            <w:sz w:val="20"/>
            <w:szCs w:val="20"/>
            <w:highlight w:val="white"/>
            <w:u w:val="single"/>
            <w:rtl w:val="0"/>
          </w:rPr>
          <w:t xml:space="preserve">http://press.princeton.edu/titles/10582.html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Alice Marwick: Status Update: Celebrity, Publicity, &amp; Branding in the Social Media Age: </w:t>
      </w:r>
      <w:hyperlink r:id="rId588">
        <w:r w:rsidDel="00000000" w:rsidR="00000000" w:rsidRPr="00000000">
          <w:rPr>
            <w:color w:val="1155cc"/>
            <w:u w:val="single"/>
            <w:rtl w:val="0"/>
          </w:rPr>
          <w:t xml:space="preserve">https://www.amazon.com/Status-Update-Celebrity-Publicity-Branding/dp/0300176724/</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Adrienne</w:t>
      </w:r>
      <w:r w:rsidDel="00000000" w:rsidR="00000000" w:rsidRPr="00000000">
        <w:rPr>
          <w:rtl w:val="0"/>
        </w:rPr>
        <w:t xml:space="preserve"> L. Massansri: Participatory Culture, Community, and Play: Learning from Reddit. </w:t>
      </w:r>
    </w:p>
    <w:p w:rsidR="00000000" w:rsidDel="00000000" w:rsidP="00000000" w:rsidRDefault="00000000" w:rsidRPr="00000000">
      <w:pPr>
        <w:contextualSpacing w:val="0"/>
        <w:rPr/>
      </w:pPr>
      <w:hyperlink r:id="rId589">
        <w:r w:rsidDel="00000000" w:rsidR="00000000" w:rsidRPr="00000000">
          <w:rPr>
            <w:color w:val="1155cc"/>
            <w:u w:val="single"/>
            <w:rtl w:val="0"/>
          </w:rPr>
          <w:t xml:space="preserve">https://www.amazon.com/dp/143312677X/ref=cm_sw_r_cp_apa_DpBRzbCS63RSA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Tressie McMillan Cottom: Lower Ed: The Troubling Rise of </w:t>
      </w:r>
      <w:r w:rsidDel="00000000" w:rsidR="00000000" w:rsidRPr="00000000">
        <w:rPr>
          <w:rtl w:val="0"/>
        </w:rPr>
        <w:t xml:space="preserve">For</w:t>
      </w:r>
      <w:r w:rsidDel="00000000" w:rsidR="00000000" w:rsidRPr="00000000">
        <w:rPr>
          <w:rtl w:val="0"/>
        </w:rPr>
        <w:t xml:space="preserve">-Profit Colleges in the New Economy: </w:t>
      </w:r>
      <w:hyperlink r:id="rId590">
        <w:r w:rsidDel="00000000" w:rsidR="00000000" w:rsidRPr="00000000">
          <w:rPr>
            <w:color w:val="1155cc"/>
            <w:u w:val="single"/>
            <w:rtl w:val="0"/>
          </w:rPr>
          <w:t xml:space="preserve">https://thenewpress.com/books/lower-ed</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Stefania Milan: Social Movements and Their Technologies: Wiring Social Change: </w:t>
      </w:r>
      <w:hyperlink r:id="rId591">
        <w:r w:rsidDel="00000000" w:rsidR="00000000" w:rsidRPr="00000000">
          <w:rPr>
            <w:color w:val="1155cc"/>
            <w:u w:val="single"/>
            <w:rtl w:val="0"/>
          </w:rPr>
          <w:t xml:space="preserve">https://www.amazon.com/Social-Movements-Their-Technologies-Wiring/dp/1137558156</w:t>
        </w:r>
      </w:hyperlink>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"https://www.amazon.com/Social-Movements-Their-Technologies-Wiring/dp/1137558156" </w:instrText>
        <w:fldChar w:fldCharType="separate"/>
      </w:r>
      <w:r w:rsidDel="00000000" w:rsidR="00000000" w:rsidRPr="00000000">
        <w:rPr>
          <w:rtl w:val="0"/>
        </w:rPr>
      </w:r>
    </w:p>
    <w:p w:rsidR="00000000" w:rsidDel="00000000" w:rsidP="00000000" w:rsidRDefault="00000000" w:rsidRPr="00000000">
      <w:pPr>
        <w:spacing w:line="324.00000000000006" w:lineRule="auto"/>
        <w:ind w:left="440"/>
        <w:contextualSpacing w:val="0"/>
        <w:rPr/>
      </w:pPr>
      <w:r w:rsidDel="00000000" w:rsidR="00000000" w:rsidRPr="00000000">
        <w:fldChar w:fldCharType="end"/>
      </w:r>
      <w:r w:rsidDel="00000000" w:rsidR="00000000" w:rsidRPr="00000000">
        <w:rPr>
          <w:rtl w:val="0"/>
        </w:rPr>
        <w:t xml:space="preserve">Mills, Mara. “Do Signals Have Politics? Inscribing Abilities in Cochlear Implants,</w:t>
      </w:r>
      <w:hyperlink r:id="rId592">
        <w:r w:rsidDel="00000000" w:rsidR="00000000" w:rsidRPr="00000000">
          <w:rPr>
            <w:rtl w:val="0"/>
          </w:rPr>
          <w:t xml:space="preserve">” in The Oxford Handbook of Sound Studies (2011).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Janet H. Murray: Inventing the Medium: Principles of Interaction Design as a Cultural Practice </w:t>
      </w:r>
    </w:p>
    <w:p w:rsidR="00000000" w:rsidDel="00000000" w:rsidP="00000000" w:rsidRDefault="00000000" w:rsidRPr="00000000">
      <w:pPr>
        <w:contextualSpacing w:val="0"/>
        <w:rPr/>
      </w:pPr>
      <w:hyperlink r:id="rId593">
        <w:r w:rsidDel="00000000" w:rsidR="00000000" w:rsidRPr="00000000">
          <w:rPr>
            <w:color w:val="1155cc"/>
            <w:u w:val="single"/>
            <w:rtl w:val="0"/>
          </w:rPr>
          <w:t xml:space="preserve">https://www.amazon.com/Inventing-Medium-Principles-Interaction-Cultural/dp/0262016141/</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Lisa Nakamura: Race After the Internet: </w:t>
      </w:r>
      <w:hyperlink r:id="rId594">
        <w:r w:rsidDel="00000000" w:rsidR="00000000" w:rsidRPr="00000000">
          <w:rPr>
            <w:color w:val="1155cc"/>
            <w:u w:val="single"/>
            <w:rtl w:val="0"/>
          </w:rPr>
          <w:t xml:space="preserve">https://www.amazon.com/Race-After-Internet-Lisa-Nakamura/dp/0415802369/ref=sr_1_1?ie=UTF8&amp;qid=1318427601&amp;sr=8-1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Gina Neff, Venture Labor</w:t>
      </w:r>
    </w:p>
    <w:p w:rsidR="00000000" w:rsidDel="00000000" w:rsidP="00000000" w:rsidRDefault="00000000" w:rsidRPr="00000000">
      <w:pPr>
        <w:contextualSpacing w:val="0"/>
        <w:rPr/>
      </w:pPr>
      <w:hyperlink r:id="rId595">
        <w:r w:rsidDel="00000000" w:rsidR="00000000" w:rsidRPr="00000000">
          <w:rPr>
            <w:color w:val="1155cc"/>
            <w:u w:val="single"/>
            <w:rtl w:val="0"/>
          </w:rPr>
          <w:t xml:space="preserve">https://www.amazon.com/Venture-Labor-Innovative-Industries-Technology/dp/0262527421/ref=sr_1_1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Gina Neff and Dawn Nafus: Self-Tracking: </w:t>
      </w:r>
      <w:hyperlink r:id="rId596">
        <w:r w:rsidDel="00000000" w:rsidR="00000000" w:rsidRPr="00000000">
          <w:rPr>
            <w:color w:val="1155cc"/>
            <w:u w:val="single"/>
            <w:rtl w:val="0"/>
          </w:rPr>
          <w:t xml:space="preserve">https://www.amazon.com/dp/B01HNIVBZ4/ref=dp-kindle-redirect?_encoding=UTF8&amp;btkr=1</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Safiya Noble: Algorithms of Oppression: </w:t>
      </w:r>
      <w:hyperlink r:id="rId597">
        <w:r w:rsidDel="00000000" w:rsidR="00000000" w:rsidRPr="00000000">
          <w:rPr>
            <w:color w:val="1155cc"/>
            <w:u w:val="single"/>
            <w:rtl w:val="0"/>
          </w:rPr>
          <w:t xml:space="preserve">https://www.amazon.com/Algorithms-Oppression-Search-Engines-Reinforce/dp/1479849944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Safiya Noble and Brendesha M. Tynes: The Intersectional Internet: Race, Sex, Class, and Culture Online: </w:t>
      </w:r>
      <w:hyperlink r:id="rId598">
        <w:r w:rsidDel="00000000" w:rsidR="00000000" w:rsidRPr="00000000">
          <w:rPr>
            <w:color w:val="1155cc"/>
            <w:u w:val="single"/>
            <w:rtl w:val="0"/>
          </w:rPr>
          <w:t xml:space="preserve">https://www.amazon.com/Intersectional-Internet-Culture-Digital-Formations/dp/1433130009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44444"/>
          <w:sz w:val="23"/>
          <w:szCs w:val="23"/>
          <w:highlight w:val="white"/>
          <w:rtl w:val="0"/>
        </w:rPr>
        <w:t xml:space="preserve">Novak, A. N, &amp; El-Burki, I. J. (Eds.) (2016). </w:t>
      </w:r>
      <w:r w:rsidDel="00000000" w:rsidR="00000000" w:rsidRPr="00000000">
        <w:rPr>
          <w:i w:val="1"/>
          <w:color w:val="444444"/>
          <w:sz w:val="23"/>
          <w:szCs w:val="23"/>
          <w:highlight w:val="white"/>
          <w:rtl w:val="0"/>
        </w:rPr>
        <w:t xml:space="preserve">Defining identity and the changing scope of culture in the digital age. </w:t>
      </w:r>
      <w:r w:rsidDel="00000000" w:rsidR="00000000" w:rsidRPr="00000000">
        <w:rPr>
          <w:color w:val="444444"/>
          <w:sz w:val="23"/>
          <w:szCs w:val="23"/>
          <w:highlight w:val="white"/>
          <w:rtl w:val="0"/>
        </w:rPr>
        <w:t xml:space="preserve">Hershey, PA: IGI Global.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Cathy O’Neil: Weapons of Math Destruction: How Big Data Increases Inequality and Threatens Democracy: </w:t>
      </w:r>
      <w:hyperlink r:id="rId599">
        <w:r w:rsidDel="00000000" w:rsidR="00000000" w:rsidRPr="00000000">
          <w:rPr>
            <w:color w:val="1155cc"/>
            <w:u w:val="single"/>
            <w:rtl w:val="0"/>
          </w:rPr>
          <w:t xml:space="preserve">https://www.amazon.com/dp/B019B6VCLO/ref=dp-kindle-redirect?_encoding=UTF8&amp;btkr=1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"https://www.amazon.com/dp/B019B6VCLO/ref=dp-kindle-redirect?_encoding=UTF8&amp;btkr=1" </w:instrText>
        <w:fldChar w:fldCharType="separate"/>
      </w:r>
      <w:r w:rsidDel="00000000" w:rsidR="00000000" w:rsidRPr="00000000">
        <w:rPr>
          <w:rtl w:val="0"/>
        </w:rPr>
      </w:r>
    </w:p>
    <w:p w:rsidR="00000000" w:rsidDel="00000000" w:rsidP="00000000" w:rsidRDefault="00000000" w:rsidRPr="00000000">
      <w:pPr>
        <w:contextualSpacing w:val="0"/>
        <w:rPr>
          <w:i w:val="1"/>
        </w:rPr>
      </w:pPr>
      <w:r w:rsidDel="00000000" w:rsidR="00000000" w:rsidRPr="00000000">
        <w:fldChar w:fldCharType="end"/>
      </w:r>
      <w:r w:rsidDel="00000000" w:rsidR="00000000" w:rsidRPr="00000000">
        <w:rPr>
          <w:rtl w:val="0"/>
        </w:rPr>
        <w:t xml:space="preserve">P</w:t>
      </w:r>
      <w:hyperlink r:id="rId600">
        <w:r w:rsidDel="00000000" w:rsidR="00000000" w:rsidRPr="00000000">
          <w:rPr>
            <w:rtl w:val="0"/>
          </w:rPr>
          <w:t xml:space="preserve">a</w:t>
        </w:r>
      </w:hyperlink>
      <w:r w:rsidDel="00000000" w:rsidR="00000000" w:rsidRPr="00000000">
        <w:rPr>
          <w:rtl w:val="0"/>
        </w:rPr>
        <w:t xml:space="preserve">r</w:t>
      </w:r>
      <w:hyperlink r:id="rId601">
        <w:r w:rsidDel="00000000" w:rsidR="00000000" w:rsidRPr="00000000">
          <w:rPr>
            <w:rtl w:val="0"/>
          </w:rPr>
          <w:t xml:space="preserve">m</w:t>
        </w:r>
      </w:hyperlink>
      <w:r w:rsidDel="00000000" w:rsidR="00000000" w:rsidRPr="00000000">
        <w:rPr>
          <w:rtl w:val="0"/>
        </w:rPr>
        <w:t xml:space="preserve">y</w:t>
      </w:r>
      <w:hyperlink r:id="rId602">
        <w:r w:rsidDel="00000000" w:rsidR="00000000" w:rsidRPr="00000000">
          <w:rPr>
            <w:rtl w:val="0"/>
          </w:rPr>
          <w:t xml:space="preserve"> </w:t>
        </w:r>
      </w:hyperlink>
      <w:r w:rsidDel="00000000" w:rsidR="00000000" w:rsidRPr="00000000">
        <w:rPr>
          <w:rtl w:val="0"/>
        </w:rPr>
        <w:t xml:space="preserve">O</w:t>
      </w:r>
      <w:hyperlink r:id="rId603">
        <w:r w:rsidDel="00000000" w:rsidR="00000000" w:rsidRPr="00000000">
          <w:rPr>
            <w:rtl w:val="0"/>
          </w:rPr>
          <w:t xml:space="preserve">l</w:t>
        </w:r>
      </w:hyperlink>
      <w:r w:rsidDel="00000000" w:rsidR="00000000" w:rsidRPr="00000000">
        <w:rPr>
          <w:rtl w:val="0"/>
        </w:rPr>
        <w:t xml:space="preserve">s</w:t>
      </w:r>
      <w:hyperlink r:id="rId604">
        <w:r w:rsidDel="00000000" w:rsidR="00000000" w:rsidRPr="00000000">
          <w:rPr>
            <w:rtl w:val="0"/>
          </w:rPr>
          <w:t xml:space="preserve">o</w:t>
        </w:r>
      </w:hyperlink>
      <w:r w:rsidDel="00000000" w:rsidR="00000000" w:rsidRPr="00000000">
        <w:rPr>
          <w:rtl w:val="0"/>
        </w:rPr>
        <w:t xml:space="preserve">n</w:t>
      </w:r>
      <w:hyperlink r:id="rId605">
        <w:r w:rsidDel="00000000" w:rsidR="00000000" w:rsidRPr="00000000">
          <w:rPr>
            <w:rtl w:val="0"/>
          </w:rPr>
          <w:t xml:space="preserve">:</w:t>
        </w:r>
      </w:hyperlink>
      <w:r w:rsidDel="00000000" w:rsidR="00000000" w:rsidRPr="00000000">
        <w:rPr>
          <w:rtl w:val="0"/>
        </w:rPr>
        <w:t xml:space="preserve"> </w:t>
      </w:r>
      <w:hyperlink r:id="rId606">
        <w:r w:rsidDel="00000000" w:rsidR="00000000" w:rsidRPr="00000000">
          <w:rPr>
            <w:i w:val="1"/>
            <w:rtl w:val="0"/>
          </w:rPr>
          <w:t xml:space="preserve">We Are Anonymous: Inside the Hacker World of LulzSec, Anonymous, and the Global Cyber Insurgency</w:t>
        </w:r>
      </w:hyperlink>
      <w:r w:rsidDel="00000000" w:rsidR="00000000" w:rsidRPr="00000000">
        <w:rPr>
          <w:rtl w:val="0"/>
        </w:rPr>
      </w:r>
    </w:p>
    <w:p w:rsidR="00000000" w:rsidDel="00000000" w:rsidP="00000000" w:rsidRDefault="00000000" w:rsidRPr="00000000">
      <w:pPr>
        <w:contextualSpacing w:val="0"/>
        <w:rPr/>
      </w:pPr>
      <w:hyperlink r:id="rId607">
        <w:r w:rsidDel="00000000" w:rsidR="00000000" w:rsidRPr="00000000">
          <w:rPr>
            <w:rtl w:val="0"/>
          </w:rPr>
          <w:t xml:space="preserve">https://www.amazon.com/dp/B007BGQ9A6/ref=dp-kindle-redirect?_encoding=UTF8&amp;btkr=1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Shobita Parthasarathy: Patent Politics: Life Forms, Markets, and the Public Interest in the United States and Europe. </w:t>
      </w:r>
      <w:hyperlink r:id="rId608">
        <w:r w:rsidDel="00000000" w:rsidR="00000000" w:rsidRPr="00000000">
          <w:rPr>
            <w:color w:val="1155cc"/>
            <w:u w:val="single"/>
            <w:rtl w:val="0"/>
          </w:rPr>
          <w:t xml:space="preserve">http://press.uchicago.edu/ucp/books/book/chicago/P/bo25338584.html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Minh-Ha T. Pham: </w:t>
      </w:r>
      <w:r w:rsidDel="00000000" w:rsidR="00000000" w:rsidRPr="00000000">
        <w:rPr>
          <w:i w:val="1"/>
          <w:rtl w:val="0"/>
        </w:rPr>
        <w:t xml:space="preserve">Asians Wear Clothes on the Internet: Race, Gender, and the Work of Personal Style Blogging</w:t>
      </w:r>
      <w:r w:rsidDel="00000000" w:rsidR="00000000" w:rsidRPr="00000000">
        <w:rPr>
          <w:rtl w:val="0"/>
        </w:rPr>
        <w:t xml:space="preserve"> </w:t>
      </w:r>
    </w:p>
    <w:p w:rsidR="00000000" w:rsidDel="00000000" w:rsidP="00000000" w:rsidRDefault="00000000" w:rsidRPr="00000000">
      <w:pPr>
        <w:contextualSpacing w:val="0"/>
        <w:rPr/>
      </w:pPr>
      <w:hyperlink r:id="rId609">
        <w:r w:rsidDel="00000000" w:rsidR="00000000" w:rsidRPr="00000000">
          <w:rPr>
            <w:color w:val="1155cc"/>
            <w:u w:val="single"/>
            <w:rtl w:val="0"/>
          </w:rPr>
          <w:t xml:space="preserve">https://www.dukeupress.edu/asians-wear-clothes-on-the-internet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Whitney Phillips: This is Why We Can’t Have Nice Things: </w:t>
      </w:r>
      <w:hyperlink r:id="rId610">
        <w:r w:rsidDel="00000000" w:rsidR="00000000" w:rsidRPr="00000000">
          <w:rPr>
            <w:color w:val="1155cc"/>
            <w:u w:val="single"/>
            <w:rtl w:val="0"/>
          </w:rPr>
          <w:t xml:space="preserve">https://mitpress.mit.edu/books/why-we-cant-have-nice-things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Whitney Phillips and Ryan Milner: The Ambivalent Internet</w:t>
      </w:r>
    </w:p>
    <w:p w:rsidR="00000000" w:rsidDel="00000000" w:rsidP="00000000" w:rsidRDefault="00000000" w:rsidRPr="00000000">
      <w:pPr>
        <w:contextualSpacing w:val="0"/>
        <w:rPr>
          <w:color w:val="1155cc"/>
          <w:u w:val="single"/>
        </w:rPr>
      </w:pPr>
      <w:hyperlink r:id="rId611">
        <w:r w:rsidDel="00000000" w:rsidR="00000000" w:rsidRPr="00000000">
          <w:rPr>
            <w:color w:val="1155cc"/>
            <w:u w:val="single"/>
            <w:rtl w:val="0"/>
          </w:rPr>
          <w:t xml:space="preserve">https://www.amazon.com/Ambivalent-Internet-Mischief-Oddity-Antagonism/dp/1509501274/ref=sr_1_fkmr0_1</w:t>
        </w:r>
      </w:hyperlink>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Megan Prelinger: Inside the Machine: Art &amp; Invention in the Electronic Age. https://www.amazon.com/dp/0393083594/ref=olp_product_details?_encoding=UTF8&amp;me=</w:t>
      </w:r>
      <w:r w:rsidDel="00000000" w:rsidR="00000000" w:rsidRPr="00000000">
        <w:fldChar w:fldCharType="begin"/>
        <w:instrText xml:space="preserve"> HYPERLINK "https://mitpress.mit.edu/books/why-we-cant-have-nice-things"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spacing w:line="276" w:lineRule="auto"/>
        <w:ind w:left="0" w:firstLine="0"/>
        <w:contextualSpacing w:val="0"/>
        <w:rPr/>
        <w:pPrChange w:author="Jill Walker Rettberg" w:id="0" w:date="2017-09-15T22:01:48Z">
          <w:pPr>
            <w:spacing w:line="276" w:lineRule="auto"/>
            <w:ind w:left="880" w:hanging="440"/>
            <w:contextualSpacing w:val="0"/>
          </w:pPr>
        </w:pPrChange>
      </w:pPr>
      <w:r w:rsidDel="00000000" w:rsidR="00000000" w:rsidRPr="00000000">
        <w:rPr>
          <w:rtl w:val="0"/>
        </w:rPr>
        <w:t xml:space="preserve">Rettberg, Jill Walker. </w:t>
      </w:r>
      <w:r w:rsidDel="00000000" w:rsidR="00000000" w:rsidRPr="00000000">
        <w:rPr>
          <w:i w:val="1"/>
          <w:rtl w:val="0"/>
        </w:rPr>
        <w:t xml:space="preserve">Blogging</w:t>
      </w:r>
      <w:r w:rsidDel="00000000" w:rsidR="00000000" w:rsidRPr="00000000">
        <w:rPr>
          <w:rtl w:val="0"/>
        </w:rPr>
        <w:t xml:space="preserve">. Digital Media and Society. Cambridge: Polity Press, 2014.</w:t>
      </w:r>
    </w:p>
    <w:p w:rsidR="00000000" w:rsidDel="00000000" w:rsidP="00000000" w:rsidRDefault="00000000" w:rsidRPr="00000000">
      <w:pPr>
        <w:spacing w:line="276" w:lineRule="auto"/>
        <w:ind w:left="44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Change w:author="Jill Walker Rettberg" w:id="0" w:date="2017-09-15T22:01:51Z">
          <w:pPr>
            <w:spacing w:line="276" w:lineRule="auto"/>
            <w:ind w:left="440" w:firstLine="0"/>
            <w:contextualSpacing w:val="0"/>
          </w:pPr>
        </w:pPrChange>
      </w:pPr>
      <w:r w:rsidDel="00000000" w:rsidR="00000000" w:rsidRPr="00000000">
        <w:rPr>
          <w:rtl w:val="0"/>
        </w:rPr>
        <w:t xml:space="preserve">Rettberg, Jill Walker. </w:t>
      </w:r>
      <w:r w:rsidDel="00000000" w:rsidR="00000000" w:rsidRPr="00000000">
        <w:rPr>
          <w:i w:val="1"/>
          <w:rtl w:val="0"/>
        </w:rPr>
        <w:t xml:space="preserve">Seeing Ourselves Through Technology: How We Use Selfies, Blogs and Wearable Devices to See and Shape Ourselves</w:t>
      </w:r>
      <w:r w:rsidDel="00000000" w:rsidR="00000000" w:rsidRPr="00000000">
        <w:rPr>
          <w:rtl w:val="0"/>
        </w:rPr>
        <w:t xml:space="preserve">. Basingbroke: Palgrave, 2014. Open access, free digital version on Amazon and publisher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Salter, Anastasia and Bridget Blodgett. Toxic Geek Masculinity: Sexism, Trolling, and Identity Policing. Palgrave Macmillan, 2017. </w:t>
      </w:r>
      <w:hyperlink r:id="rId612">
        <w:r w:rsidDel="00000000" w:rsidR="00000000" w:rsidRPr="00000000">
          <w:rPr>
            <w:color w:val="1155cc"/>
            <w:u w:val="single"/>
            <w:rtl w:val="0"/>
          </w:rPr>
          <w:t xml:space="preserve">https://www.amazon.com/Toxic-Geek-Masculinity-Media-Trolling/dp/3319660764/ref=sr_1_5?ie=UTF8&amp;qid=1504553122&amp;sr=8-5&amp;keywords=anastasia+salter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Salter, Anastasia. Flash: Building the Interactive Web. MIT Press, 2014. </w:t>
      </w:r>
      <w:hyperlink r:id="rId613">
        <w:r w:rsidDel="00000000" w:rsidR="00000000" w:rsidRPr="00000000">
          <w:rPr>
            <w:color w:val="1155cc"/>
            <w:u w:val="single"/>
            <w:rtl w:val="0"/>
          </w:rPr>
          <w:t xml:space="preserve">https://www.amazon.com/Flash-Building-Interactive-Platform-Studies/dp/0262028026/ref=sr_1_1?ie=UTF8&amp;qid=1504553122&amp;sr=8-1&amp;keywords=anastasia+salter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Salter, Anastasia &amp; Bridget Blodgett (2012) Hypermasculinity &amp;</w:t>
      </w:r>
    </w:p>
    <w:p w:rsidR="00000000" w:rsidDel="00000000" w:rsidP="00000000" w:rsidRDefault="00000000" w:rsidRPr="00000000">
      <w:pPr>
        <w:contextualSpacing w:val="0"/>
        <w:rPr/>
      </w:pPr>
      <w:r w:rsidDel="00000000" w:rsidR="00000000" w:rsidRPr="00000000">
        <w:rPr>
          <w:rtl w:val="0"/>
        </w:rPr>
        <w:t xml:space="preserve">Dickwolves: The Contentious Role of Women in the New Gaming Public, Journal of</w:t>
      </w:r>
    </w:p>
    <w:p w:rsidR="00000000" w:rsidDel="00000000" w:rsidP="00000000" w:rsidRDefault="00000000" w:rsidRPr="00000000">
      <w:pPr>
        <w:contextualSpacing w:val="0"/>
        <w:rPr/>
      </w:pPr>
      <w:r w:rsidDel="00000000" w:rsidR="00000000" w:rsidRPr="00000000">
        <w:rPr>
          <w:rtl w:val="0"/>
        </w:rPr>
        <w:t xml:space="preserve">Broadcasting &amp; Electronic Media, 56:3, 401-416, DOI: 10.1080/08838151.2012.705199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Molly Sauter: The Coming Swarm: DDoS Actions, Hacktivism, and Civil Disobedience on the Internet:</w:t>
      </w:r>
    </w:p>
    <w:p w:rsidR="00000000" w:rsidDel="00000000" w:rsidP="00000000" w:rsidRDefault="00000000" w:rsidRPr="00000000">
      <w:pPr>
        <w:contextualSpacing w:val="0"/>
        <w:rPr/>
      </w:pPr>
      <w:hyperlink r:id="rId614">
        <w:r w:rsidDel="00000000" w:rsidR="00000000" w:rsidRPr="00000000">
          <w:rPr>
            <w:color w:val="1155cc"/>
            <w:u w:val="single"/>
            <w:rtl w:val="0"/>
          </w:rPr>
          <w:t xml:space="preserve">https://www.amazon.com/Coming-Swarm-Hacktivism-Disobedience-Internet-ebook/dp/B00OFQ3SWM/ref=sr_1_1?s=books&amp;ie=UTF8&amp;qid=1504539821&amp;sr=1-1&amp;keywords=molly+sauter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Stephanie Schulte: Cached: Decoding the Internet in Global Popular Culture: </w:t>
      </w:r>
      <w:hyperlink r:id="rId615">
        <w:r w:rsidDel="00000000" w:rsidR="00000000" w:rsidRPr="00000000">
          <w:rPr>
            <w:color w:val="1155cc"/>
            <w:u w:val="single"/>
            <w:rtl w:val="0"/>
          </w:rPr>
          <w:t xml:space="preserve">https://www.amazon.com/dp/B00BGG3JRS/ref=dp-kindle-redirect?_encoding=UTF8&amp;btkr=1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Lucy Suchman: Human-Machine Reconfigurations: Plans and Situated Actions </w:t>
      </w:r>
    </w:p>
    <w:p w:rsidR="00000000" w:rsidDel="00000000" w:rsidP="00000000" w:rsidRDefault="00000000" w:rsidRPr="00000000">
      <w:pPr>
        <w:contextualSpacing w:val="0"/>
        <w:rPr/>
      </w:pPr>
      <w:hyperlink r:id="rId616">
        <w:r w:rsidDel="00000000" w:rsidR="00000000" w:rsidRPr="00000000">
          <w:rPr>
            <w:color w:val="1155cc"/>
            <w:u w:val="single"/>
            <w:rtl w:val="0"/>
          </w:rPr>
          <w:t xml:space="preserve">https://www.amazon.com/Human-Machine-Reconfigurations-Cognitive-Computational-Perspectives/dp/052167588X/</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Lana Swartz: Paid: Tales of Dongles, Checks, and Other Money Stuff (forthcoming):</w:t>
      </w:r>
    </w:p>
    <w:p w:rsidR="00000000" w:rsidDel="00000000" w:rsidP="00000000" w:rsidRDefault="00000000" w:rsidRPr="00000000">
      <w:pPr>
        <w:contextualSpacing w:val="0"/>
        <w:rPr/>
      </w:pPr>
      <w:hyperlink r:id="rId617">
        <w:r w:rsidDel="00000000" w:rsidR="00000000" w:rsidRPr="00000000">
          <w:rPr>
            <w:color w:val="1155cc"/>
            <w:u w:val="single"/>
            <w:rtl w:val="0"/>
          </w:rPr>
          <w:t xml:space="preserve">https://mitpress.mit.edu/books/paid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18">
        <w:r w:rsidDel="00000000" w:rsidR="00000000" w:rsidRPr="00000000">
          <w:rPr>
            <w:rtl w:val="0"/>
          </w:rPr>
          <w:t xml:space="preserve">H</w:t>
        </w:r>
      </w:hyperlink>
      <w:r w:rsidDel="00000000" w:rsidR="00000000" w:rsidRPr="00000000">
        <w:rPr>
          <w:rtl w:val="0"/>
        </w:rPr>
        <w:t xml:space="preserve">i</w:t>
      </w:r>
      <w:hyperlink r:id="rId619">
        <w:r w:rsidDel="00000000" w:rsidR="00000000" w:rsidRPr="00000000">
          <w:rPr>
            <w:rtl w:val="0"/>
          </w:rPr>
          <w:t xml:space="preserve">t</w:t>
        </w:r>
      </w:hyperlink>
      <w:r w:rsidDel="00000000" w:rsidR="00000000" w:rsidRPr="00000000">
        <w:rPr>
          <w:rtl w:val="0"/>
        </w:rPr>
        <w:t xml:space="preserve">o</w:t>
      </w:r>
      <w:hyperlink r:id="rId620">
        <w:r w:rsidDel="00000000" w:rsidR="00000000" w:rsidRPr="00000000">
          <w:rPr>
            <w:rtl w:val="0"/>
          </w:rPr>
          <w:t xml:space="preserve"> </w:t>
        </w:r>
      </w:hyperlink>
      <w:r w:rsidDel="00000000" w:rsidR="00000000" w:rsidRPr="00000000">
        <w:rPr>
          <w:rtl w:val="0"/>
        </w:rPr>
        <w:t xml:space="preserve">S</w:t>
      </w:r>
      <w:hyperlink r:id="rId621">
        <w:r w:rsidDel="00000000" w:rsidR="00000000" w:rsidRPr="00000000">
          <w:rPr>
            <w:rtl w:val="0"/>
          </w:rPr>
          <w:t xml:space="preserve">te</w:t>
        </w:r>
      </w:hyperlink>
      <w:r w:rsidDel="00000000" w:rsidR="00000000" w:rsidRPr="00000000">
        <w:rPr>
          <w:rtl w:val="0"/>
        </w:rPr>
        <w:t xml:space="preserve">y</w:t>
      </w:r>
      <w:hyperlink r:id="rId622">
        <w:r w:rsidDel="00000000" w:rsidR="00000000" w:rsidRPr="00000000">
          <w:rPr>
            <w:rtl w:val="0"/>
          </w:rPr>
          <w:t xml:space="preserve">e</w:t>
        </w:r>
      </w:hyperlink>
      <w:r w:rsidDel="00000000" w:rsidR="00000000" w:rsidRPr="00000000">
        <w:rPr>
          <w:rtl w:val="0"/>
        </w:rPr>
        <w:t xml:space="preserve">r</w:t>
      </w:r>
      <w:hyperlink r:id="rId623">
        <w:r w:rsidDel="00000000" w:rsidR="00000000" w:rsidRPr="00000000">
          <w:rPr>
            <w:rtl w:val="0"/>
          </w:rPr>
          <w:t xml:space="preserve">l</w:t>
        </w:r>
      </w:hyperlink>
      <w:r w:rsidDel="00000000" w:rsidR="00000000" w:rsidRPr="00000000">
        <w:rPr>
          <w:rtl w:val="0"/>
        </w:rPr>
        <w:t xml:space="preserve">,</w:t>
      </w:r>
      <w:hyperlink r:id="rId624">
        <w:r w:rsidDel="00000000" w:rsidR="00000000" w:rsidRPr="00000000">
          <w:rPr>
            <w:rtl w:val="0"/>
          </w:rPr>
          <w:t xml:space="preserve"> 2012, The Wretched of the Screen, Sternberg Press, </w:t>
        </w:r>
      </w:hyperlink>
      <w:hyperlink r:id="rId625">
        <w:r w:rsidDel="00000000" w:rsidR="00000000" w:rsidRPr="00000000">
          <w:rPr>
            <w:rtl w:val="0"/>
          </w:rPr>
          <w:t xml:space="preserve">http://www.e-flux.com/books/66675/the-wretched-of-the-screen/</w:t>
        </w:r>
      </w:hyperlink>
      <w:hyperlink r:id="rId62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Astra Taylor: The People’s Platform: Taking Back Power and Culture in the Digital Age: </w:t>
      </w:r>
      <w:hyperlink r:id="rId627">
        <w:r w:rsidDel="00000000" w:rsidR="00000000" w:rsidRPr="00000000">
          <w:rPr>
            <w:color w:val="1155cc"/>
            <w:u w:val="single"/>
            <w:rtl w:val="0"/>
          </w:rPr>
          <w:t xml:space="preserve">https://www.amazon.com/dp/B00A3PIZL8/ref=dp-kindle-redirect?_encoding=UTF8&amp;btkr=1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Tiziana Terranova: Network Culture: Politics for the Information Age: </w:t>
      </w:r>
      <w:hyperlink r:id="rId628">
        <w:r w:rsidDel="00000000" w:rsidR="00000000" w:rsidRPr="00000000">
          <w:rPr>
            <w:color w:val="1155cc"/>
            <w:u w:val="single"/>
            <w:rtl w:val="0"/>
          </w:rPr>
          <w:t xml:space="preserve">https://www.amazon.com/dp/B00R6JTZUY/ref=dp-kindle-redirect?_encoding=UTF8&amp;btkr=1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Zeynep Tufekci: </w:t>
      </w:r>
      <w:r w:rsidDel="00000000" w:rsidR="00000000" w:rsidRPr="00000000">
        <w:rPr>
          <w:rtl w:val="0"/>
        </w:rPr>
        <w:t xml:space="preserve">Twitter</w:t>
      </w:r>
      <w:r w:rsidDel="00000000" w:rsidR="00000000" w:rsidRPr="00000000">
        <w:rPr>
          <w:rtl w:val="0"/>
        </w:rPr>
        <w:t xml:space="preserve"> and Tear Gas: The Power and Fragility of Networked Protest:</w:t>
      </w:r>
    </w:p>
    <w:p w:rsidR="00000000" w:rsidDel="00000000" w:rsidP="00000000" w:rsidRDefault="00000000" w:rsidRPr="00000000">
      <w:pPr>
        <w:contextualSpacing w:val="0"/>
        <w:rPr/>
      </w:pPr>
      <w:hyperlink r:id="rId629">
        <w:r w:rsidDel="00000000" w:rsidR="00000000" w:rsidRPr="00000000">
          <w:rPr>
            <w:color w:val="1155cc"/>
            <w:u w:val="single"/>
            <w:rtl w:val="0"/>
          </w:rPr>
          <w:t xml:space="preserve">https://www.amazon.com/Twitter-Tear-Gas-Fragility-Networked-ebook/dp/B06XR259MG/ref=sr_1_1?s=books&amp;ie=UTF8&amp;qid=1504539491&amp;sr=1-1&amp;keywords=zeynep+tufekci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Access: https://www.twitterandteargas.org/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Sherry Turkle: Alone Together: Why We Expect More from Technology and Less from Each Other </w:t>
      </w:r>
    </w:p>
    <w:p w:rsidR="00000000" w:rsidDel="00000000" w:rsidP="00000000" w:rsidRDefault="00000000" w:rsidRPr="00000000">
      <w:pPr>
        <w:contextualSpacing w:val="0"/>
        <w:rPr/>
      </w:pPr>
      <w:hyperlink r:id="rId630">
        <w:r w:rsidDel="00000000" w:rsidR="00000000" w:rsidRPr="00000000">
          <w:rPr>
            <w:color w:val="1155cc"/>
            <w:u w:val="single"/>
            <w:rtl w:val="0"/>
          </w:rPr>
          <w:t xml:space="preserve">https://www.amazon.com/Alone-Together-Expect-Technology-Other/dp/0465031463/</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Sherry Turkle: Life on the Screen: Identity in the Age of the Internet (1997) </w:t>
      </w:r>
    </w:p>
    <w:p w:rsidR="00000000" w:rsidDel="00000000" w:rsidP="00000000" w:rsidRDefault="00000000" w:rsidRPr="00000000">
      <w:pPr>
        <w:contextualSpacing w:val="0"/>
        <w:rPr/>
      </w:pPr>
      <w:hyperlink r:id="rId631">
        <w:r w:rsidDel="00000000" w:rsidR="00000000" w:rsidRPr="00000000">
          <w:rPr>
            <w:color w:val="1155cc"/>
            <w:u w:val="single"/>
            <w:rtl w:val="0"/>
          </w:rPr>
          <w:t xml:space="preserve">https://www.amazon.com/Life-Screen-Identity-Age-Internet/dp/0684833484/</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Ellen Ullman: Life in Code: A Personal History of Technology:</w:t>
      </w:r>
    </w:p>
    <w:p w:rsidR="00000000" w:rsidDel="00000000" w:rsidP="00000000" w:rsidRDefault="00000000" w:rsidRPr="00000000">
      <w:pPr>
        <w:contextualSpacing w:val="0"/>
        <w:rPr/>
      </w:pPr>
      <w:hyperlink r:id="rId632">
        <w:r w:rsidDel="00000000" w:rsidR="00000000" w:rsidRPr="00000000">
          <w:rPr>
            <w:color w:val="1155cc"/>
            <w:u w:val="single"/>
            <w:rtl w:val="0"/>
          </w:rPr>
          <w:t xml:space="preserve">https://www.amazon.com/Life-Code-Personal-History-Technology-ebook/dp/B01N4P12XJ/ref=sr_1_1?s=books&amp;ie=UTF8&amp;qid=1504542679&amp;sr=1-1&amp;keywords=ellen+ullman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Jacqueline Wernimont: Numbered Lives: A History of the Media of Measure: </w:t>
      </w:r>
      <w:hyperlink r:id="rId633">
        <w:r w:rsidDel="00000000" w:rsidR="00000000" w:rsidRPr="00000000">
          <w:rPr>
            <w:color w:val="1155cc"/>
            <w:u w:val="single"/>
            <w:rtl w:val="0"/>
          </w:rPr>
          <w:t xml:space="preserve">https://jwernimont.com/numbered-lives-a-history-of-the-media-of-measure/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Van Dijck, José. 2013. The Culture of Connectivity: A Critical History of Social Media. Oxford University Press. </w:t>
      </w:r>
    </w:p>
    <w:p w:rsidR="00000000" w:rsidDel="00000000" w:rsidP="00000000" w:rsidRDefault="00000000" w:rsidRPr="00000000">
      <w:pPr>
        <w:shd w:fill="faf9f9" w:val="clear"/>
        <w:spacing w:after="260" w:line="384.00000000000006" w:lineRule="auto"/>
        <w:contextualSpacing w:val="0"/>
        <w:rPr/>
      </w:pPr>
      <w:r w:rsidDel="00000000" w:rsidR="00000000" w:rsidRPr="00000000">
        <w:rPr>
          <w:color w:val="333333"/>
          <w:sz w:val="20"/>
          <w:szCs w:val="20"/>
          <w:shd w:fill="f5f5f5" w:val="clear"/>
          <w:rtl w:val="0"/>
        </w:rPr>
        <w:t xml:space="preserve">Schüll, Natasha Dow. 2012. Addiction by Design: Machine Gambling in Las Vegas. Princeton University Press.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Jillian C. York: The Participatory Condition in the Digital Age (chapter):</w:t>
      </w:r>
    </w:p>
    <w:p w:rsidR="00000000" w:rsidDel="00000000" w:rsidP="00000000" w:rsidRDefault="00000000" w:rsidRPr="00000000">
      <w:pPr>
        <w:contextualSpacing w:val="0"/>
        <w:rPr/>
      </w:pPr>
      <w:hyperlink r:id="rId634">
        <w:r w:rsidDel="00000000" w:rsidR="00000000" w:rsidRPr="00000000">
          <w:rPr>
            <w:color w:val="1155cc"/>
            <w:u w:val="single"/>
            <w:rtl w:val="0"/>
          </w:rPr>
          <w:t xml:space="preserve">https://www.amazon.com/Participatory-Condition-Digital-Electronic-Mediations-ebook/dp/B01M4GOSBY/ref=sr_1_1?s=books&amp;ie=UTF8&amp;qid=1504540308&amp;sr=1-1&amp;keywords=participatory+condition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Shoshana Zuboff: Master or Slave?: The Fight for Freedom and Power in the Age of Surveillance Capitalism (forthcoming)</w:t>
      </w:r>
    </w:p>
    <w:p w:rsidR="00000000" w:rsidDel="00000000" w:rsidP="00000000" w:rsidRDefault="00000000" w:rsidRPr="00000000">
      <w:pPr>
        <w:contextualSpacing w:val="0"/>
        <w:rPr/>
      </w:pPr>
      <w:hyperlink r:id="rId635">
        <w:r w:rsidDel="00000000" w:rsidR="00000000" w:rsidRPr="00000000">
          <w:rPr>
            <w:color w:val="1155cc"/>
            <w:u w:val="single"/>
            <w:rtl w:val="0"/>
          </w:rPr>
          <w:t xml:space="preserve">https://www.amazon.com/Master-Slave-Fight-Information-Civilization/dp/1610395697</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Goriunova, Olga. "Art Platforms and Cultural Production on the Internet." /</w:t>
      </w:r>
    </w:p>
    <w:p w:rsidR="00000000" w:rsidDel="00000000" w:rsidP="00000000" w:rsidRDefault="00000000" w:rsidRPr="00000000">
      <w:pPr>
        <w:contextualSpacing w:val="0"/>
        <w:rPr/>
      </w:pPr>
      <w:r w:rsidDel="00000000" w:rsidR="00000000" w:rsidRPr="00000000">
        <w:rPr>
          <w:rtl w:val="0"/>
        </w:rPr>
        <w:t xml:space="preserve">Routledge, 2012</w:t>
      </w:r>
    </w:p>
    <w:p w:rsidR="00000000" w:rsidDel="00000000" w:rsidP="00000000" w:rsidRDefault="00000000" w:rsidRPr="00000000">
      <w:pPr>
        <w:contextualSpacing w:val="0"/>
        <w:rPr/>
      </w:pPr>
      <w:hyperlink r:id="rId636">
        <w:r w:rsidDel="00000000" w:rsidR="00000000" w:rsidRPr="00000000">
          <w:rPr>
            <w:color w:val="1155cc"/>
            <w:u w:val="single"/>
            <w:rtl w:val="0"/>
          </w:rPr>
          <w:t xml:space="preserve">https://www.routledge.com/Art-Platforms-and-Cultural-Production-on-the-Internet/Goriunova/p/book/9780415893107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Jenni Lieberman: Power Lines (MIT Press 2017)</w:t>
      </w:r>
    </w:p>
    <w:p w:rsidR="00000000" w:rsidDel="00000000" w:rsidP="00000000" w:rsidRDefault="00000000" w:rsidRPr="00000000">
      <w:pPr>
        <w:contextualSpacing w:val="0"/>
        <w:rPr/>
      </w:pPr>
      <w:hyperlink r:id="rId637">
        <w:r w:rsidDel="00000000" w:rsidR="00000000" w:rsidRPr="00000000">
          <w:rPr>
            <w:color w:val="1155cc"/>
            <w:u w:val="single"/>
            <w:rtl w:val="0"/>
          </w:rPr>
          <w:t xml:space="preserve">https://www.amazon.com/Power-Lines-Electricity-1882--1952-Technology/dp/0262036371/ref=asap_bc?ie=UTF8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Karen Schrier: Knowledge Games (Johns Hopkins University Press, 2016)</w:t>
      </w:r>
    </w:p>
    <w:p w:rsidR="00000000" w:rsidDel="00000000" w:rsidP="00000000" w:rsidRDefault="00000000" w:rsidRPr="00000000">
      <w:pPr>
        <w:contextualSpacing w:val="0"/>
        <w:rPr/>
      </w:pPr>
      <w:r w:rsidDel="00000000" w:rsidR="00000000" w:rsidRPr="00000000">
        <w:rPr>
          <w:rtl w:val="0"/>
        </w:rPr>
        <w:t xml:space="preserve">Crowdsourcing, gaming, big data</w:t>
      </w:r>
    </w:p>
    <w:p w:rsidR="00000000" w:rsidDel="00000000" w:rsidP="00000000" w:rsidRDefault="00000000" w:rsidRPr="00000000">
      <w:pPr>
        <w:contextualSpacing w:val="0"/>
        <w:rPr>
          <w:ins w:author="Dr. Karen Schrier Shaenfield" w:id="15" w:date="2017-09-19T04:24:55Z"/>
          <w:color w:val="1155cc"/>
          <w:u w:val="single"/>
        </w:rPr>
      </w:pPr>
      <w:hyperlink r:id="rId638">
        <w:r w:rsidDel="00000000" w:rsidR="00000000" w:rsidRPr="00000000">
          <w:rPr>
            <w:color w:val="1155cc"/>
            <w:u w:val="single"/>
            <w:rtl w:val="0"/>
          </w:rPr>
          <w:t xml:space="preserve">https://jhupbooks.press.jhu.edu/content/knowledge-games</w:t>
        </w:r>
      </w:hyperlink>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Fonts w:ascii="Times New Roman" w:cs="Times New Roman" w:eastAsia="Times New Roman" w:hAnsi="Times New Roman"/>
            <w:sz w:val="24"/>
            <w:szCs w:val="24"/>
            <w:rtl w:val="0"/>
          </w:rPr>
          <w:t xml:space="preserve">Schrier, K. (Ed.) (2014). </w:t>
        </w:r>
        <w:r w:rsidDel="00000000" w:rsidR="00000000" w:rsidRPr="00000000">
          <w:rPr>
            <w:rFonts w:ascii="Times New Roman" w:cs="Times New Roman" w:eastAsia="Times New Roman" w:hAnsi="Times New Roman"/>
            <w:i w:val="1"/>
            <w:sz w:val="24"/>
            <w:szCs w:val="24"/>
            <w:rtl w:val="0"/>
          </w:rPr>
          <w:t xml:space="preserve">Learning, education &amp; games vol. 1: Curricular and design</w:t>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Fonts w:ascii="Times New Roman" w:cs="Times New Roman" w:eastAsia="Times New Roman" w:hAnsi="Times New Roman"/>
            <w:i w:val="1"/>
            <w:sz w:val="24"/>
            <w:szCs w:val="24"/>
            <w:rtl w:val="0"/>
          </w:rPr>
          <w:t xml:space="preserve">considerations.</w:t>
        </w:r>
        <w:r w:rsidDel="00000000" w:rsidR="00000000" w:rsidRPr="00000000">
          <w:rPr>
            <w:rFonts w:ascii="Times New Roman" w:cs="Times New Roman" w:eastAsia="Times New Roman" w:hAnsi="Times New Roman"/>
            <w:sz w:val="24"/>
            <w:szCs w:val="24"/>
            <w:rtl w:val="0"/>
          </w:rPr>
          <w:t xml:space="preserve"> Pittsburgh, PA: ETC Press (Carnegie Mellon).</w:t>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ins w:author="Dr. Karen Schrier Shaenfield" w:id="15" w:date="2017-09-19T04:24:55Z">
        <w:r w:rsidDel="00000000" w:rsidR="00000000" w:rsidRPr="00000000">
          <w:fldChar w:fldCharType="begin"/>
        </w:r>
        <w:r w:rsidDel="00000000" w:rsidR="00000000" w:rsidRPr="00000000">
          <w:instrText xml:space="preserve">HYPERLINK "http://press.etc.cmu.edu/index.php/product/learning-education-and-games-volume-one-curricular-and-design-considerations/"</w:instrText>
        </w:r>
        <w:r w:rsidDel="00000000" w:rsidR="00000000" w:rsidRPr="00000000">
          <w:fldChar w:fldCharType="separate"/>
        </w:r>
        <w:r w:rsidDel="00000000" w:rsidR="00000000" w:rsidRPr="00000000">
          <w:rPr>
            <w:color w:val="1155cc"/>
            <w:u w:val="single"/>
            <w:rtl w:val="0"/>
          </w:rPr>
          <w:t xml:space="preserve">http://press.etc.cmu.edu/index.php/product/learning-education-and-games-volume-one-curricular-and-design-considerations/</w:t>
        </w:r>
        <w:r w:rsidDel="00000000" w:rsidR="00000000" w:rsidRPr="00000000">
          <w:fldChar w:fldCharType="end"/>
        </w:r>
      </w:ins>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Fonts w:ascii="Times New Roman" w:cs="Times New Roman" w:eastAsia="Times New Roman" w:hAnsi="Times New Roman"/>
            <w:sz w:val="24"/>
            <w:szCs w:val="24"/>
            <w:rtl w:val="0"/>
          </w:rPr>
          <w:t xml:space="preserve">Schrier, K. (Ed.) (2016). </w:t>
        </w:r>
        <w:r w:rsidDel="00000000" w:rsidR="00000000" w:rsidRPr="00000000">
          <w:rPr>
            <w:rFonts w:ascii="Times New Roman" w:cs="Times New Roman" w:eastAsia="Times New Roman" w:hAnsi="Times New Roman"/>
            <w:i w:val="1"/>
            <w:sz w:val="24"/>
            <w:szCs w:val="24"/>
            <w:rtl w:val="0"/>
          </w:rPr>
          <w:t xml:space="preserve">Learning, education &amp; games vol. 2: Bringing games into educational contexts.</w:t>
        </w:r>
        <w:r w:rsidDel="00000000" w:rsidR="00000000" w:rsidRPr="00000000">
          <w:rPr>
            <w:rFonts w:ascii="Times New Roman" w:cs="Times New Roman" w:eastAsia="Times New Roman" w:hAnsi="Times New Roman"/>
            <w:sz w:val="24"/>
            <w:szCs w:val="24"/>
            <w:rtl w:val="0"/>
          </w:rPr>
          <w:t xml:space="preserve"> Pittsburgh, PA: ETC Press (Carnegie Mellon).</w:t>
        </w:r>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ins w:author="Dr. Karen Schrier Shaenfield" w:id="15" w:date="2017-09-19T04:24:55Z">
        <w:r w:rsidDel="00000000" w:rsidR="00000000" w:rsidRPr="00000000">
          <w:fldChar w:fldCharType="begin"/>
        </w:r>
        <w:r w:rsidDel="00000000" w:rsidR="00000000" w:rsidRPr="00000000">
          <w:instrText xml:space="preserve">HYPERLINK "http://press.etc.cmu.edu/index.php/product/learning-education-and-games-volume-two-bringing-games-into-educational-contexts/"</w:instrText>
        </w:r>
        <w:r w:rsidDel="00000000" w:rsidR="00000000" w:rsidRPr="00000000">
          <w:fldChar w:fldCharType="separate"/>
        </w:r>
        <w:r w:rsidDel="00000000" w:rsidR="00000000" w:rsidRPr="00000000">
          <w:rPr>
            <w:color w:val="1155cc"/>
            <w:u w:val="single"/>
            <w:rtl w:val="0"/>
          </w:rPr>
          <w:t xml:space="preserve">http://press.etc.cmu.edu/index.php/product/learning-education-and-games-volume-two-bringing-games-into-educational-contexts/</w:t>
        </w:r>
        <w:r w:rsidDel="00000000" w:rsidR="00000000" w:rsidRPr="00000000">
          <w:fldChar w:fldCharType="end"/>
        </w:r>
      </w:ins>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tl w:val="0"/>
          </w:rPr>
        </w:r>
      </w:ins>
    </w:p>
    <w:p w:rsidR="00000000" w:rsidDel="00000000" w:rsidP="00000000" w:rsidRDefault="00000000" w:rsidRPr="00000000">
      <w:pPr>
        <w:ind w:right="360"/>
        <w:contextualSpacing w:val="0"/>
        <w:rPr>
          <w:ins w:author="Dr. Karen Schrier Shaenfield" w:id="15" w:date="2017-09-19T04:24:55Z"/>
          <w:color w:val="1155cc"/>
          <w:u w:val="single"/>
        </w:rPr>
      </w:pPr>
      <w:ins w:author="Dr. Karen Schrier Shaenfield" w:id="15" w:date="2017-09-19T04:24:55Z">
        <w:r w:rsidDel="00000000" w:rsidR="00000000" w:rsidRPr="00000000">
          <w:rPr>
            <w:rFonts w:ascii="Times New Roman" w:cs="Times New Roman" w:eastAsia="Times New Roman" w:hAnsi="Times New Roman"/>
            <w:sz w:val="24"/>
            <w:szCs w:val="24"/>
            <w:rtl w:val="0"/>
          </w:rPr>
          <w:t xml:space="preserve">Schrier, K. and Gibson, D. (Eds.) (2011). </w:t>
        </w:r>
        <w:r w:rsidDel="00000000" w:rsidR="00000000" w:rsidRPr="00000000">
          <w:rPr>
            <w:rFonts w:ascii="Times New Roman" w:cs="Times New Roman" w:eastAsia="Times New Roman" w:hAnsi="Times New Roman"/>
            <w:i w:val="1"/>
            <w:sz w:val="24"/>
            <w:szCs w:val="24"/>
            <w:rtl w:val="0"/>
          </w:rPr>
          <w:t xml:space="preserve">Designing games for ethics: Models, techniques and frameworks, </w:t>
        </w:r>
        <w:r w:rsidDel="00000000" w:rsidR="00000000" w:rsidRPr="00000000">
          <w:rPr>
            <w:rFonts w:ascii="Times New Roman" w:cs="Times New Roman" w:eastAsia="Times New Roman" w:hAnsi="Times New Roman"/>
            <w:sz w:val="24"/>
            <w:szCs w:val="24"/>
            <w:rtl w:val="0"/>
          </w:rPr>
          <w:t xml:space="preserve">Hershey, PA: IGI Global.</w:t>
        </w:r>
      </w:ins>
    </w:p>
    <w:p w:rsidR="00000000" w:rsidDel="00000000" w:rsidP="00000000" w:rsidRDefault="00000000" w:rsidRPr="00000000">
      <w:pPr>
        <w:spacing w:line="301.0909090909091" w:lineRule="auto"/>
        <w:ind w:right="580"/>
        <w:contextualSpacing w:val="0"/>
        <w:rPr>
          <w:ins w:author="Dr. Karen Schrier Shaenfield" w:id="15" w:date="2017-09-19T04:24:55Z"/>
          <w:color w:val="1155cc"/>
          <w:u w:val="single"/>
        </w:rPr>
      </w:pPr>
      <w:ins w:author="Dr. Karen Schrier Shaenfield" w:id="15" w:date="2017-09-19T04:24:55Z">
        <w:r w:rsidDel="00000000" w:rsidR="00000000" w:rsidRPr="00000000">
          <w:rPr>
            <w:rtl w:val="0"/>
          </w:rPr>
        </w:r>
      </w:ins>
    </w:p>
    <w:p w:rsidR="00000000" w:rsidDel="00000000" w:rsidP="00000000" w:rsidRDefault="00000000" w:rsidRPr="00000000">
      <w:pPr>
        <w:spacing w:line="301.0909090909091" w:lineRule="auto"/>
        <w:ind w:right="580"/>
        <w:contextualSpacing w:val="0"/>
        <w:rPr>
          <w:ins w:author="Dr. Karen Schrier Shaenfield" w:id="15" w:date="2017-09-19T04:24:55Z"/>
          <w:color w:val="1155cc"/>
          <w:u w:val="single"/>
        </w:rPr>
      </w:pPr>
      <w:ins w:author="Dr. Karen Schrier Shaenfield" w:id="15" w:date="2017-09-19T04:24:55Z">
        <w:r w:rsidDel="00000000" w:rsidR="00000000" w:rsidRPr="00000000">
          <w:rPr>
            <w:rFonts w:ascii="Times New Roman" w:cs="Times New Roman" w:eastAsia="Times New Roman" w:hAnsi="Times New Roman"/>
            <w:sz w:val="24"/>
            <w:szCs w:val="24"/>
            <w:rtl w:val="0"/>
          </w:rPr>
          <w:t xml:space="preserve">Schrier, K. and Gibson, D. (Eds.) (2010). </w:t>
        </w:r>
        <w:r w:rsidDel="00000000" w:rsidR="00000000" w:rsidRPr="00000000">
          <w:rPr>
            <w:rFonts w:ascii="Times New Roman" w:cs="Times New Roman" w:eastAsia="Times New Roman" w:hAnsi="Times New Roman"/>
            <w:i w:val="1"/>
            <w:sz w:val="24"/>
            <w:szCs w:val="24"/>
            <w:rtl w:val="0"/>
          </w:rPr>
          <w:t xml:space="preserve">Ethics and game design: Teaching values through play</w:t>
        </w:r>
        <w:r w:rsidDel="00000000" w:rsidR="00000000" w:rsidRPr="00000000">
          <w:rPr>
            <w:rFonts w:ascii="Times New Roman" w:cs="Times New Roman" w:eastAsia="Times New Roman" w:hAnsi="Times New Roman"/>
            <w:sz w:val="24"/>
            <w:szCs w:val="24"/>
            <w:rtl w:val="0"/>
          </w:rPr>
          <w:t xml:space="preserve">, Hershey, PA: IGI Global.</w:t>
        </w:r>
      </w:ins>
    </w:p>
    <w:p w:rsidR="00000000" w:rsidDel="00000000" w:rsidP="00000000" w:rsidRDefault="00000000" w:rsidRPr="00000000">
      <w:pPr>
        <w:contextualSpacing w:val="0"/>
        <w:rPr>
          <w:del w:author="Dr. Karen Schrier Shaenfield" w:id="15" w:date="2017-09-19T04:24:55Z"/>
        </w:rPr>
      </w:pPr>
      <w:del w:author="Dr. Karen Schrier Shaenfield" w:id="15" w:date="2017-09-19T04:24:55Z">
        <w:r w:rsidDel="00000000" w:rsidR="00000000" w:rsidRPr="00000000">
          <w:rPr>
            <w:rtl w:val="0"/>
          </w:rPr>
        </w:r>
      </w:del>
    </w:p>
    <w:p w:rsidR="00000000" w:rsidDel="00000000" w:rsidP="00000000" w:rsidRDefault="00000000" w:rsidRPr="00000000">
      <w:pPr>
        <w:contextualSpacing w:val="0"/>
        <w:rPr/>
      </w:pPr>
      <w:r w:rsidDel="00000000" w:rsidR="00000000" w:rsidRPr="00000000">
        <w:fldChar w:fldCharType="begin"/>
        <w:instrText xml:space="preserve"> HYPERLINK "https://jhupbooks.press.jhu.edu/content/knowledge-games" </w:instrText>
        <w:fldChar w:fldCharType="separate"/>
      </w: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Kathy Mills, Amy Stornaiuolo, Anna Smith, Jessica Zacher Pandya (Eds.--with several chapters by other women!)</w:t>
        <w:br w:type="textWrapping"/>
      </w:r>
      <w:r w:rsidDel="00000000" w:rsidR="00000000" w:rsidRPr="00000000">
        <w:fldChar w:fldCharType="end"/>
      </w:r>
      <w:r w:rsidDel="00000000" w:rsidR="00000000" w:rsidRPr="00000000">
        <w:rPr>
          <w:i w:val="1"/>
          <w:rtl w:val="0"/>
        </w:rPr>
        <w:t xml:space="preserve">Handbook of Writing, Literacies, and Education in Digital Cultures</w:t>
      </w:r>
      <w:r w:rsidDel="00000000" w:rsidR="00000000" w:rsidRPr="00000000">
        <w:rPr>
          <w:rtl w:val="0"/>
        </w:rPr>
        <w:t xml:space="preserve">. New York: Routledge.</w:t>
      </w:r>
      <w:r w:rsidDel="00000000" w:rsidR="00000000" w:rsidRPr="00000000">
        <w:fldChar w:fldCharType="begin"/>
        <w:instrText xml:space="preserve"> HYPERLINK "https://jhupbooks.press.jhu.edu/content/knowledge-games"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1155cc"/>
          <w:u w:val="single"/>
          <w:rtl w:val="0"/>
        </w:rPr>
        <w:t xml:space="preserve">http://amzn.to/2w0seP9</w:t>
      </w: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"https://jhupbooks.press.jhu.edu/content/knowledge-games"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Zetter, K. (2014). Countdown to Zero Day: Stuxnet and the launch of the world’s first digital weapon.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24.00000000000006" w:lineRule="auto"/>
        <w:ind w:left="440"/>
        <w:contextualSpacing w:val="0"/>
        <w:rPr/>
      </w:pPr>
      <w:r w:rsidDel="00000000" w:rsidR="00000000" w:rsidRPr="00000000">
        <w:rPr>
          <w:rtl w:val="0"/>
        </w:rPr>
        <w:t xml:space="preserve">Gitelman, L., 2008. Always Already New: Media, History, and the Data of Culture. The MIT Press, Cambridge, Mass.; London.</w:t>
      </w:r>
    </w:p>
    <w:p w:rsidR="00000000" w:rsidDel="00000000" w:rsidP="00000000" w:rsidRDefault="00000000" w:rsidRPr="00000000">
      <w:pPr>
        <w:spacing w:line="324.00000000000006" w:lineRule="auto"/>
        <w:ind w:left="440"/>
        <w:contextualSpacing w:val="0"/>
        <w:rPr/>
      </w:pPr>
      <w:r w:rsidDel="00000000" w:rsidR="00000000" w:rsidRPr="00000000">
        <w:rPr>
          <w:rtl w:val="0"/>
        </w:rPr>
        <w:t xml:space="preserve">Kember, S., 2003. Cyberfeminism and Artificial Life, 1 edition. ed. Routledge, London ; New York.</w:t>
      </w:r>
    </w:p>
    <w:p w:rsidR="00000000" w:rsidDel="00000000" w:rsidP="00000000" w:rsidRDefault="00000000" w:rsidRPr="00000000">
      <w:pPr>
        <w:spacing w:line="324.00000000000006" w:lineRule="auto"/>
        <w:ind w:left="440"/>
        <w:contextualSpacing w:val="0"/>
        <w:rPr/>
      </w:pPr>
      <w:r w:rsidDel="00000000" w:rsidR="00000000" w:rsidRPr="00000000">
        <w:rPr>
          <w:rtl w:val="0"/>
        </w:rPr>
        <w:t xml:space="preserve">Balsamo, A., 1996. Technologies of the Gendered Body: reading Cyborg Women. Duke University Press, Durham and London.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Pierce, J. (2015). Digital Fusion: A Society Beyond Blind Inclusion. Peter Lang.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pPr>
      <w:hyperlink r:id="rId639">
        <w:r w:rsidDel="00000000" w:rsidR="00000000" w:rsidRPr="00000000">
          <w:rPr>
            <w:rtl w:val="0"/>
          </w:rPr>
          <w:t xml:space="preserve">H</w:t>
        </w:r>
      </w:hyperlink>
      <w:r w:rsidDel="00000000" w:rsidR="00000000" w:rsidRPr="00000000">
        <w:rPr>
          <w:rtl w:val="0"/>
        </w:rPr>
        <w:t xml:space="preserve">i</w:t>
      </w:r>
      <w:hyperlink r:id="rId640">
        <w:r w:rsidDel="00000000" w:rsidR="00000000" w:rsidRPr="00000000">
          <w:rPr>
            <w:rtl w:val="0"/>
          </w:rPr>
          <w:t xml:space="preserve">l</w:t>
        </w:r>
      </w:hyperlink>
      <w:r w:rsidDel="00000000" w:rsidR="00000000" w:rsidRPr="00000000">
        <w:rPr>
          <w:rtl w:val="0"/>
        </w:rPr>
        <w:t xml:space="preserve">d</w:t>
      </w:r>
      <w:hyperlink r:id="rId641">
        <w:r w:rsidDel="00000000" w:rsidR="00000000" w:rsidRPr="00000000">
          <w:rPr>
            <w:rtl w:val="0"/>
          </w:rPr>
          <w:t xml:space="preserve">e</w:t>
        </w:r>
      </w:hyperlink>
      <w:r w:rsidDel="00000000" w:rsidR="00000000" w:rsidRPr="00000000">
        <w:rPr>
          <w:rtl w:val="0"/>
        </w:rPr>
        <w:t xml:space="preserve">b</w:t>
      </w:r>
      <w:hyperlink r:id="rId642">
        <w:r w:rsidDel="00000000" w:rsidR="00000000" w:rsidRPr="00000000">
          <w:rPr>
            <w:rtl w:val="0"/>
          </w:rPr>
          <w:t xml:space="preserve">r</w:t>
        </w:r>
      </w:hyperlink>
      <w:r w:rsidDel="00000000" w:rsidR="00000000" w:rsidRPr="00000000">
        <w:rPr>
          <w:rtl w:val="0"/>
        </w:rPr>
        <w:t xml:space="preserve">a</w:t>
      </w:r>
      <w:hyperlink r:id="rId643">
        <w:r w:rsidDel="00000000" w:rsidR="00000000" w:rsidRPr="00000000">
          <w:rPr>
            <w:rtl w:val="0"/>
          </w:rPr>
          <w:t xml:space="preserve">n</w:t>
        </w:r>
      </w:hyperlink>
      <w:r w:rsidDel="00000000" w:rsidR="00000000" w:rsidRPr="00000000">
        <w:rPr>
          <w:rtl w:val="0"/>
        </w:rPr>
        <w:t xml:space="preserve">d</w:t>
      </w:r>
      <w:hyperlink r:id="rId644">
        <w:r w:rsidDel="00000000" w:rsidR="00000000" w:rsidRPr="00000000">
          <w:rPr>
            <w:rtl w:val="0"/>
          </w:rPr>
          <w:t xml:space="preserve">t</w:t>
        </w:r>
      </w:hyperlink>
      <w:r w:rsidDel="00000000" w:rsidR="00000000" w:rsidRPr="00000000">
        <w:rPr>
          <w:rtl w:val="0"/>
        </w:rPr>
        <w:t xml:space="preserve">,</w:t>
      </w:r>
      <w:hyperlink r:id="rId645">
        <w:r w:rsidDel="00000000" w:rsidR="00000000" w:rsidRPr="00000000">
          <w:rPr>
            <w:rtl w:val="0"/>
          </w:rPr>
          <w:t xml:space="preserve"> </w:t>
        </w:r>
      </w:hyperlink>
      <w:r w:rsidDel="00000000" w:rsidR="00000000" w:rsidRPr="00000000">
        <w:rPr>
          <w:rtl w:val="0"/>
        </w:rPr>
        <w:t xml:space="preserve">M</w:t>
      </w:r>
      <w:hyperlink r:id="rId646">
        <w:r w:rsidDel="00000000" w:rsidR="00000000" w:rsidRPr="00000000">
          <w:rPr>
            <w:rtl w:val="0"/>
          </w:rPr>
          <w:t xml:space="preserve">i</w:t>
        </w:r>
      </w:hyperlink>
      <w:r w:rsidDel="00000000" w:rsidR="00000000" w:rsidRPr="00000000">
        <w:rPr>
          <w:rtl w:val="0"/>
        </w:rPr>
        <w:t xml:space="preserve">r</w:t>
      </w:r>
      <w:hyperlink r:id="rId647">
        <w:r w:rsidDel="00000000" w:rsidR="00000000" w:rsidRPr="00000000">
          <w:rPr>
            <w:rtl w:val="0"/>
          </w:rPr>
          <w:t xml:space="preserve">e</w:t>
        </w:r>
      </w:hyperlink>
      <w:r w:rsidDel="00000000" w:rsidR="00000000" w:rsidRPr="00000000">
        <w:rPr>
          <w:rtl w:val="0"/>
        </w:rPr>
        <w:t xml:space="preserve">i</w:t>
      </w:r>
      <w:hyperlink r:id="rId648">
        <w:r w:rsidDel="00000000" w:rsidR="00000000" w:rsidRPr="00000000">
          <w:rPr>
            <w:rtl w:val="0"/>
          </w:rPr>
          <w:t xml:space="preserve">l</w:t>
        </w:r>
      </w:hyperlink>
      <w:r w:rsidDel="00000000" w:rsidR="00000000" w:rsidRPr="00000000">
        <w:rPr>
          <w:rtl w:val="0"/>
        </w:rPr>
        <w:t xml:space="preserve">l</w:t>
      </w:r>
      <w:hyperlink r:id="rId649">
        <w:r w:rsidDel="00000000" w:rsidR="00000000" w:rsidRPr="00000000">
          <w:rPr>
            <w:rtl w:val="0"/>
          </w:rPr>
          <w:t xml:space="preserve">e</w:t>
        </w:r>
      </w:hyperlink>
      <w:r w:rsidDel="00000000" w:rsidR="00000000" w:rsidRPr="00000000">
        <w:rPr>
          <w:rtl w:val="0"/>
        </w:rPr>
        <w:t xml:space="preserve"> (2015),</w:t>
      </w:r>
      <w:hyperlink r:id="rId650">
        <w:r w:rsidDel="00000000" w:rsidR="00000000" w:rsidRPr="00000000">
          <w:rPr>
            <w:rtl w:val="0"/>
          </w:rPr>
          <w:t xml:space="preserve"> </w:t>
        </w:r>
      </w:hyperlink>
      <w:r w:rsidDel="00000000" w:rsidR="00000000" w:rsidRPr="00000000">
        <w:rPr>
          <w:rtl w:val="0"/>
        </w:rPr>
        <w:t xml:space="preserve">S</w:t>
      </w:r>
      <w:hyperlink r:id="rId651">
        <w:r w:rsidDel="00000000" w:rsidR="00000000" w:rsidRPr="00000000">
          <w:rPr>
            <w:rtl w:val="0"/>
          </w:rPr>
          <w:t xml:space="preserve">m</w:t>
        </w:r>
      </w:hyperlink>
      <w:r w:rsidDel="00000000" w:rsidR="00000000" w:rsidRPr="00000000">
        <w:rPr>
          <w:rtl w:val="0"/>
        </w:rPr>
        <w:t xml:space="preserve">a</w:t>
      </w:r>
      <w:hyperlink r:id="rId652">
        <w:r w:rsidDel="00000000" w:rsidR="00000000" w:rsidRPr="00000000">
          <w:rPr>
            <w:rtl w:val="0"/>
          </w:rPr>
          <w:t xml:space="preserve">r</w:t>
        </w:r>
      </w:hyperlink>
      <w:r w:rsidDel="00000000" w:rsidR="00000000" w:rsidRPr="00000000">
        <w:rPr>
          <w:rtl w:val="0"/>
        </w:rPr>
        <w:t xml:space="preserve">t</w:t>
      </w:r>
      <w:hyperlink r:id="rId653">
        <w:r w:rsidDel="00000000" w:rsidR="00000000" w:rsidRPr="00000000">
          <w:rPr>
            <w:rtl w:val="0"/>
          </w:rPr>
          <w:t xml:space="preserve"> </w:t>
        </w:r>
      </w:hyperlink>
      <w:r w:rsidDel="00000000" w:rsidR="00000000" w:rsidRPr="00000000">
        <w:rPr>
          <w:rtl w:val="0"/>
        </w:rPr>
        <w:t xml:space="preserve">T</w:t>
      </w:r>
      <w:hyperlink r:id="rId654">
        <w:r w:rsidDel="00000000" w:rsidR="00000000" w:rsidRPr="00000000">
          <w:rPr>
            <w:rtl w:val="0"/>
          </w:rPr>
          <w:t xml:space="preserve">e</w:t>
        </w:r>
      </w:hyperlink>
      <w:r w:rsidDel="00000000" w:rsidR="00000000" w:rsidRPr="00000000">
        <w:rPr>
          <w:rtl w:val="0"/>
        </w:rPr>
        <w:t xml:space="preserve">c</w:t>
      </w:r>
      <w:hyperlink r:id="rId655">
        <w:r w:rsidDel="00000000" w:rsidR="00000000" w:rsidRPr="00000000">
          <w:rPr>
            <w:rtl w:val="0"/>
          </w:rPr>
          <w:t xml:space="preserve">h</w:t>
        </w:r>
      </w:hyperlink>
      <w:r w:rsidDel="00000000" w:rsidR="00000000" w:rsidRPr="00000000">
        <w:rPr>
          <w:rtl w:val="0"/>
        </w:rPr>
        <w:t xml:space="preserve">n</w:t>
      </w:r>
      <w:hyperlink r:id="rId656">
        <w:r w:rsidDel="00000000" w:rsidR="00000000" w:rsidRPr="00000000">
          <w:rPr>
            <w:rtl w:val="0"/>
          </w:rPr>
          <w:t xml:space="preserve">o</w:t>
        </w:r>
      </w:hyperlink>
      <w:r w:rsidDel="00000000" w:rsidR="00000000" w:rsidRPr="00000000">
        <w:rPr>
          <w:rtl w:val="0"/>
        </w:rPr>
        <w:t xml:space="preserve">l</w:t>
      </w:r>
      <w:hyperlink r:id="rId657">
        <w:r w:rsidDel="00000000" w:rsidR="00000000" w:rsidRPr="00000000">
          <w:rPr>
            <w:rtl w:val="0"/>
          </w:rPr>
          <w:t xml:space="preserve">o</w:t>
        </w:r>
      </w:hyperlink>
      <w:r w:rsidDel="00000000" w:rsidR="00000000" w:rsidRPr="00000000">
        <w:rPr>
          <w:rtl w:val="0"/>
        </w:rPr>
        <w:t xml:space="preserve">g</w:t>
      </w:r>
      <w:hyperlink r:id="rId658">
        <w:r w:rsidDel="00000000" w:rsidR="00000000" w:rsidRPr="00000000">
          <w:rPr>
            <w:rtl w:val="0"/>
          </w:rPr>
          <w:t xml:space="preserve">i</w:t>
        </w:r>
      </w:hyperlink>
      <w:r w:rsidDel="00000000" w:rsidR="00000000" w:rsidRPr="00000000">
        <w:rPr>
          <w:rtl w:val="0"/>
        </w:rPr>
        <w:t xml:space="preserve">e</w:t>
      </w:r>
      <w:hyperlink r:id="rId659">
        <w:r w:rsidDel="00000000" w:rsidR="00000000" w:rsidRPr="00000000">
          <w:rPr>
            <w:rtl w:val="0"/>
          </w:rPr>
          <w:t xml:space="preserve">s</w:t>
        </w:r>
      </w:hyperlink>
      <w:r w:rsidDel="00000000" w:rsidR="00000000" w:rsidRPr="00000000">
        <w:rPr>
          <w:rtl w:val="0"/>
        </w:rPr>
        <w:t xml:space="preserve"> </w:t>
      </w:r>
      <w:hyperlink r:id="rId660">
        <w:r w:rsidDel="00000000" w:rsidR="00000000" w:rsidRPr="00000000">
          <w:rPr>
            <w:rtl w:val="0"/>
          </w:rPr>
          <w:t xml:space="preserve">a</w:t>
        </w:r>
      </w:hyperlink>
      <w:r w:rsidDel="00000000" w:rsidR="00000000" w:rsidRPr="00000000">
        <w:rPr>
          <w:rtl w:val="0"/>
        </w:rPr>
        <w:t xml:space="preserve">n</w:t>
      </w:r>
      <w:hyperlink r:id="rId661">
        <w:r w:rsidDel="00000000" w:rsidR="00000000" w:rsidRPr="00000000">
          <w:rPr>
            <w:rtl w:val="0"/>
          </w:rPr>
          <w:t xml:space="preserve">d</w:t>
        </w:r>
      </w:hyperlink>
      <w:r w:rsidDel="00000000" w:rsidR="00000000" w:rsidRPr="00000000">
        <w:rPr>
          <w:rtl w:val="0"/>
        </w:rPr>
        <w:t xml:space="preserve"> </w:t>
      </w:r>
      <w:hyperlink r:id="rId662">
        <w:r w:rsidDel="00000000" w:rsidR="00000000" w:rsidRPr="00000000">
          <w:rPr>
            <w:rtl w:val="0"/>
          </w:rPr>
          <w:t xml:space="preserve">t</w:t>
        </w:r>
      </w:hyperlink>
      <w:r w:rsidDel="00000000" w:rsidR="00000000" w:rsidRPr="00000000">
        <w:rPr>
          <w:rtl w:val="0"/>
        </w:rPr>
        <w:t xml:space="preserve">h</w:t>
      </w:r>
      <w:hyperlink r:id="rId663">
        <w:r w:rsidDel="00000000" w:rsidR="00000000" w:rsidRPr="00000000">
          <w:rPr>
            <w:rtl w:val="0"/>
          </w:rPr>
          <w:t xml:space="preserve">e</w:t>
        </w:r>
      </w:hyperlink>
      <w:r w:rsidDel="00000000" w:rsidR="00000000" w:rsidRPr="00000000">
        <w:rPr>
          <w:rtl w:val="0"/>
        </w:rPr>
        <w:t xml:space="preserve"> </w:t>
      </w:r>
      <w:hyperlink r:id="rId664">
        <w:r w:rsidDel="00000000" w:rsidR="00000000" w:rsidRPr="00000000">
          <w:rPr>
            <w:rtl w:val="0"/>
          </w:rPr>
          <w:t xml:space="preserve">E</w:t>
        </w:r>
      </w:hyperlink>
      <w:r w:rsidDel="00000000" w:rsidR="00000000" w:rsidRPr="00000000">
        <w:rPr>
          <w:rtl w:val="0"/>
        </w:rPr>
        <w:t xml:space="preserve">n</w:t>
      </w:r>
      <w:hyperlink r:id="rId665">
        <w:r w:rsidDel="00000000" w:rsidR="00000000" w:rsidRPr="00000000">
          <w:rPr>
            <w:rtl w:val="0"/>
          </w:rPr>
          <w:t xml:space="preserve">d</w:t>
        </w:r>
      </w:hyperlink>
      <w:r w:rsidDel="00000000" w:rsidR="00000000" w:rsidRPr="00000000">
        <w:rPr>
          <w:rtl w:val="0"/>
        </w:rPr>
        <w:t xml:space="preserve">(</w:t>
      </w:r>
      <w:hyperlink r:id="rId666">
        <w:r w:rsidDel="00000000" w:rsidR="00000000" w:rsidRPr="00000000">
          <w:rPr>
            <w:rtl w:val="0"/>
          </w:rPr>
          <w:t xml:space="preserve">s</w:t>
        </w:r>
      </w:hyperlink>
      <w:r w:rsidDel="00000000" w:rsidR="00000000" w:rsidRPr="00000000">
        <w:rPr>
          <w:rtl w:val="0"/>
        </w:rPr>
        <w:t xml:space="preserve">)</w:t>
      </w:r>
      <w:hyperlink r:id="rId667">
        <w:r w:rsidDel="00000000" w:rsidR="00000000" w:rsidRPr="00000000">
          <w:rPr>
            <w:rtl w:val="0"/>
          </w:rPr>
          <w:t xml:space="preserve"> </w:t>
        </w:r>
      </w:hyperlink>
      <w:r w:rsidDel="00000000" w:rsidR="00000000" w:rsidRPr="00000000">
        <w:rPr>
          <w:rtl w:val="0"/>
        </w:rPr>
        <w:t xml:space="preserve">o</w:t>
      </w:r>
      <w:hyperlink r:id="rId668">
        <w:r w:rsidDel="00000000" w:rsidR="00000000" w:rsidRPr="00000000">
          <w:rPr>
            <w:rtl w:val="0"/>
          </w:rPr>
          <w:t xml:space="preserve">f</w:t>
        </w:r>
      </w:hyperlink>
      <w:r w:rsidDel="00000000" w:rsidR="00000000" w:rsidRPr="00000000">
        <w:rPr>
          <w:rtl w:val="0"/>
        </w:rPr>
        <w:t xml:space="preserve"> </w:t>
      </w:r>
      <w:hyperlink r:id="rId669">
        <w:r w:rsidDel="00000000" w:rsidR="00000000" w:rsidRPr="00000000">
          <w:rPr>
            <w:rtl w:val="0"/>
          </w:rPr>
          <w:t xml:space="preserve">L</w:t>
        </w:r>
      </w:hyperlink>
      <w:r w:rsidDel="00000000" w:rsidR="00000000" w:rsidRPr="00000000">
        <w:rPr>
          <w:rtl w:val="0"/>
        </w:rPr>
        <w:t xml:space="preserve">a</w:t>
      </w:r>
      <w:hyperlink r:id="rId670">
        <w:r w:rsidDel="00000000" w:rsidR="00000000" w:rsidRPr="00000000">
          <w:rPr>
            <w:rtl w:val="0"/>
          </w:rPr>
          <w:t xml:space="preserve">w</w:t>
        </w:r>
      </w:hyperlink>
      <w:r w:rsidDel="00000000" w:rsidR="00000000" w:rsidRPr="00000000">
        <w:rPr>
          <w:rtl w:val="0"/>
        </w:rPr>
        <w:t xml:space="preserve">, Cheltenham: Edward Elgar</w:t>
      </w: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pPr>
      <w:r w:rsidDel="00000000" w:rsidR="00000000" w:rsidRPr="00000000">
        <w:rPr>
          <w:rtl w:val="0"/>
        </w:rPr>
        <w:t xml:space="preserve">Porno-Graphics and Porno-Tactics: Desire, Affect, and Representation in Pornography, Edited by Eirini Avramopoulou, Irene Peano https://punctumbooks.com/titles/porno-graphics-and-porno-tactics/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Other work (articles</w:t>
      </w:r>
      <w:r w:rsidDel="00000000" w:rsidR="00000000" w:rsidRPr="00000000">
        <w:rPr>
          <w:b w:val="1"/>
          <w:u w:val="single"/>
          <w:rtl w:val="0"/>
        </w:rPr>
        <w:t xml:space="preserve">, projects, art, blog posts, </w:t>
      </w:r>
      <w:r w:rsidDel="00000000" w:rsidR="00000000" w:rsidRPr="00000000">
        <w:rPr>
          <w:b w:val="1"/>
          <w:u w:val="single"/>
          <w:rtl w:val="0"/>
        </w:rPr>
        <w:t xml:space="preserve">etc</w:t>
      </w:r>
      <w:r w:rsidDel="00000000" w:rsidR="00000000" w:rsidRPr="00000000">
        <w:rPr>
          <w:b w:val="1"/>
          <w:u w:val="single"/>
          <w:rtl w:val="0"/>
        </w:rPr>
        <w:t xml:space="preserv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Susan Ariel Aaronson: The Digital Trade Imbalance and Its Implications for Internet Governance: </w:t>
      </w:r>
      <w:hyperlink r:id="rId671">
        <w:r w:rsidDel="00000000" w:rsidR="00000000" w:rsidRPr="00000000">
          <w:rPr>
            <w:color w:val="1155cc"/>
            <w:u w:val="single"/>
            <w:rtl w:val="0"/>
          </w:rPr>
          <w:t xml:space="preserve">https://www.cigionline.org/publications/digital-trade-imbalance-and-its-implications-internet-governance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highlight w:val="white"/>
          <w:rtl w:val="0"/>
        </w:rPr>
        <w:t xml:space="preserve">Amelia Acker: "Toward a Hermeneutics of Data." Annals of the History of Computing, IEEE, 37(3): pp. 70-75. doi: 10.1109/MAHC.2015.68</w:t>
      </w:r>
      <w:hyperlink r:id="rId672">
        <w:r w:rsidDel="00000000" w:rsidR="00000000" w:rsidRPr="00000000">
          <w:rPr>
            <w:color w:val="6611cc"/>
            <w:highlight w:val="white"/>
            <w:u w:val="single"/>
            <w:rtl w:val="0"/>
          </w:rPr>
          <w:t xml:space="preserve">http://ieeexplore.ieee.org/xpls/abs_all.jsp?arnumber=7194938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Ifeoma Ajunwa, Kate Crawford and Jason Schultz (forthcoming) Limitless Worker Surveillance, California Law Review. </w:t>
      </w:r>
      <w:hyperlink r:id="rId673">
        <w:r w:rsidDel="00000000" w:rsidR="00000000" w:rsidRPr="00000000">
          <w:rPr>
            <w:color w:val="1155cc"/>
            <w:u w:val="single"/>
            <w:rtl w:val="0"/>
          </w:rPr>
          <w:t xml:space="preserve">https://papers.ssrn.com/sol3/papers.cfm?abstract_id=2746211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Joy Buolamwini, Algorithmic Justice League: http://facethegaze.com/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Illana Gershon, Language and the Newness of Media (Annual Review of Anthropology): </w:t>
      </w:r>
      <w:hyperlink r:id="rId674">
        <w:r w:rsidDel="00000000" w:rsidR="00000000" w:rsidRPr="00000000">
          <w:rPr>
            <w:color w:val="1155cc"/>
            <w:u w:val="single"/>
            <w:rtl w:val="0"/>
          </w:rPr>
          <w:t xml:space="preserve">http://www.annualreviews.org/doi/abs/10.1146/annurev-anthro-102116-041300?journalCode=anthro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Adrienne L. Massanari, #Gamergate and The Fappening: How Reddit’s algorithm, governance, and culture support toxic technocultures. </w:t>
      </w:r>
      <w:r w:rsidDel="00000000" w:rsidR="00000000" w:rsidRPr="00000000">
        <w:rPr>
          <w:i w:val="1"/>
          <w:rtl w:val="0"/>
        </w:rPr>
        <w:t xml:space="preserve">New Media &amp; Society</w:t>
      </w:r>
      <w:r w:rsidDel="00000000" w:rsidR="00000000" w:rsidRPr="00000000">
        <w:rPr>
          <w:rtl w:val="0"/>
        </w:rPr>
        <w:t xml:space="preserve">.</w:t>
      </w:r>
    </w:p>
    <w:p w:rsidR="00000000" w:rsidDel="00000000" w:rsidP="00000000" w:rsidRDefault="00000000" w:rsidRPr="00000000">
      <w:pPr>
        <w:contextualSpacing w:val="0"/>
        <w:rPr/>
      </w:pPr>
      <w:hyperlink r:id="rId675">
        <w:r w:rsidDel="00000000" w:rsidR="00000000" w:rsidRPr="00000000">
          <w:rPr>
            <w:color w:val="1155cc"/>
            <w:u w:val="single"/>
            <w:rtl w:val="0"/>
          </w:rPr>
          <w:t xml:space="preserve">http://journals.sagepub.com/doi/abs/10.1177/1461444815608807</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Bray, Francesca. (2007). Gender and Technology. Annual Review of Anthropology, 36(1), 37–53. https://doi.org/10.1146/annurev.anthro.36.081406.094328</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Eckert, S., &amp; Steiner, L. (2016). Feminist uses of social media. In Novak, A. N, &amp; El-Burki, I. J. (Eds.) </w:t>
      </w:r>
      <w:r w:rsidDel="00000000" w:rsidR="00000000" w:rsidRPr="00000000">
        <w:rPr>
          <w:i w:val="1"/>
          <w:color w:val="444444"/>
          <w:sz w:val="23"/>
          <w:szCs w:val="23"/>
          <w:highlight w:val="white"/>
          <w:rtl w:val="0"/>
        </w:rPr>
        <w:t xml:space="preserve">Defining identity and the changing scope of culture in the digital age, (pp. 210-229). </w:t>
      </w:r>
      <w:r w:rsidDel="00000000" w:rsidR="00000000" w:rsidRPr="00000000">
        <w:rPr>
          <w:color w:val="444444"/>
          <w:sz w:val="23"/>
          <w:szCs w:val="23"/>
          <w:highlight w:val="white"/>
          <w:rtl w:val="0"/>
        </w:rPr>
        <w:t xml:space="preserve">Hershey, PA: IGI Global.</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44444"/>
          <w:sz w:val="23"/>
          <w:szCs w:val="23"/>
          <w:highlight w:val="white"/>
          <w:rtl w:val="0"/>
        </w:rPr>
        <w:t xml:space="preserve">Eckert, S. (2017). Fighting for recognition: Online abuse of women bloggers in Germany, Switzerland, the UK and US. </w:t>
      </w:r>
      <w:r w:rsidDel="00000000" w:rsidR="00000000" w:rsidRPr="00000000">
        <w:rPr>
          <w:i w:val="1"/>
          <w:color w:val="444444"/>
          <w:sz w:val="23"/>
          <w:szCs w:val="23"/>
          <w:highlight w:val="white"/>
          <w:rtl w:val="0"/>
        </w:rPr>
        <w:t xml:space="preserve">New Media &amp; Society. </w:t>
      </w:r>
      <w:hyperlink r:id="rId676">
        <w:r w:rsidDel="00000000" w:rsidR="00000000" w:rsidRPr="00000000">
          <w:rPr>
            <w:color w:val="2e6eb0"/>
            <w:sz w:val="23"/>
            <w:szCs w:val="23"/>
            <w:highlight w:val="white"/>
            <w:u w:val="single"/>
            <w:rtl w:val="0"/>
          </w:rPr>
          <w:t xml:space="preserve">Online first: January, 29, 2017. </w:t>
        </w:r>
      </w:hyperlink>
      <w:r w:rsidDel="00000000" w:rsidR="00000000" w:rsidRPr="00000000">
        <w:rPr>
          <w:color w:val="444444"/>
          <w:sz w:val="23"/>
          <w:szCs w:val="23"/>
          <w:highlight w:val="white"/>
          <w:rtl w:val="0"/>
        </w:rPr>
        <w:t xml:space="preserve">DOI: 10.1177/1461444816688457</w: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Eckert, S. (2017). Net neutrality: Too neutral on online abuse. Gender Policy Blog. University of Minnesota. http://genderpolicyreport.umn.edu/net-neutrality-too-neutral-on-online-abuse/</w:t>
      </w:r>
    </w:p>
    <w:p w:rsidR="00000000" w:rsidDel="00000000" w:rsidP="00000000" w:rsidRDefault="00000000" w:rsidRPr="00000000">
      <w:pPr>
        <w:contextualSpacing w:val="0"/>
        <w:rPr/>
      </w:pPr>
      <w:r w:rsidDel="00000000" w:rsidR="00000000" w:rsidRPr="00000000">
        <w:rPr>
          <w:rtl w:val="0"/>
        </w:rPr>
        <w:br w:type="textWrapping"/>
        <w:t xml:space="preserve">Frenkel, K. A. (1990). Women and Computing. Commun. ACM, 33(11), 34–46. https://doi.org/10.1145/92755.92756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Fritz, W. B. (1996). The Women of ENIAC. IEEE Ann. Hist. Comput., 18(3), 13–28. https://doi.org/10.1109/85.511940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Brenda Laurel: What Is Virtual Reality? </w:t>
      </w:r>
    </w:p>
    <w:p w:rsidR="00000000" w:rsidDel="00000000" w:rsidP="00000000" w:rsidRDefault="00000000" w:rsidRPr="00000000">
      <w:pPr>
        <w:contextualSpacing w:val="0"/>
        <w:rPr/>
      </w:pPr>
      <w:hyperlink r:id="rId677">
        <w:r w:rsidDel="00000000" w:rsidR="00000000" w:rsidRPr="00000000">
          <w:rPr>
            <w:color w:val="1155cc"/>
            <w:u w:val="single"/>
            <w:rtl w:val="0"/>
          </w:rPr>
          <w:t xml:space="preserve">https://medium.com/@blaurel/what-is-virtual-reality-77b876d829ba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Light, Jennifer (1999). When Computers Were Women. Technology and Culture, 40(3), 455–483.</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t xml:space="preserve">Julie Cohen: The Surveillance-Innovation Complex: The Irony of the Participatory Turn, in </w:t>
      </w:r>
      <w:r w:rsidDel="00000000" w:rsidR="00000000" w:rsidRPr="00000000">
        <w:rPr>
          <w:color w:val="505050"/>
          <w:sz w:val="24"/>
          <w:szCs w:val="24"/>
          <w:highlight w:val="white"/>
          <w:rtl w:val="0"/>
        </w:rPr>
        <w:t xml:space="preserve">Darin Barney, Gabriella Coleman, Christine Ross, Jonathan Sterne &amp; Tamar Tembeck, eds., The Participatory Condition (University of Minnesota Press, 2015, Forthcoming). </w:t>
      </w:r>
      <w:hyperlink r:id="rId678">
        <w:r w:rsidDel="00000000" w:rsidR="00000000" w:rsidRPr="00000000">
          <w:rPr>
            <w:color w:val="1155cc"/>
            <w:sz w:val="24"/>
            <w:szCs w:val="24"/>
            <w:highlight w:val="white"/>
            <w:u w:val="single"/>
            <w:rtl w:val="0"/>
          </w:rPr>
          <w:t xml:space="preserve">https://papers.ssrn.com/sol3/papers.cfm?abstract_id=2466708</w:t>
        </w:r>
      </w:hyperlink>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333333"/>
          <w:sz w:val="20"/>
          <w:szCs w:val="20"/>
          <w:shd w:fill="f5f5f5" w:val="clear"/>
          <w:rtl w:val="0"/>
        </w:rPr>
        <w:t xml:space="preserve">Manwaring, Kayleen, writes on the intersection between emerging ICT and business/consumer law - see </w:t>
      </w:r>
      <w:hyperlink r:id="rId679">
        <w:r w:rsidDel="00000000" w:rsidR="00000000" w:rsidRPr="00000000">
          <w:rPr>
            <w:color w:val="6611cc"/>
            <w:sz w:val="20"/>
            <w:szCs w:val="20"/>
            <w:u w:val="single"/>
            <w:shd w:fill="f5f5f5" w:val="clear"/>
            <w:rtl w:val="0"/>
          </w:rPr>
          <w:t xml:space="preserve">https://papers.ssrn.com/sol3/cf_dev/AbsByAuth.cfm?per_id=1848279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Jacqueline Wernimont: The Living Net: </w:t>
      </w:r>
      <w:hyperlink r:id="rId680">
        <w:r w:rsidDel="00000000" w:rsidR="00000000" w:rsidRPr="00000000">
          <w:rPr>
            <w:color w:val="1155cc"/>
            <w:u w:val="single"/>
            <w:rtl w:val="0"/>
          </w:rPr>
          <w:t xml:space="preserve">https://jwernimont.com/2016/06/11/vibrant-lives-presents-the-living-net/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44444"/>
          <w:highlight w:val="white"/>
        </w:rPr>
      </w:pPr>
      <w:hyperlink r:id="rId681">
        <w:r w:rsidDel="00000000" w:rsidR="00000000" w:rsidRPr="00000000">
          <w:rPr>
            <w:color w:val="1155cc"/>
            <w:highlight w:val="white"/>
            <w:u w:val="single"/>
            <w:rtl w:val="0"/>
          </w:rPr>
          <w:t xml:space="preserve">Perryman, Leigh-Anne</w:t>
        </w:r>
      </w:hyperlink>
      <w:r w:rsidDel="00000000" w:rsidR="00000000" w:rsidRPr="00000000">
        <w:rPr>
          <w:color w:val="444444"/>
          <w:highlight w:val="white"/>
          <w:rtl w:val="0"/>
        </w:rPr>
        <w:t xml:space="preserve"> and</w:t>
      </w:r>
      <w:hyperlink r:id="rId682">
        <w:r w:rsidDel="00000000" w:rsidR="00000000" w:rsidRPr="00000000">
          <w:rPr>
            <w:color w:val="444444"/>
            <w:highlight w:val="white"/>
            <w:rtl w:val="0"/>
          </w:rPr>
          <w:t xml:space="preserve"> </w:t>
        </w:r>
      </w:hyperlink>
      <w:hyperlink r:id="rId683">
        <w:r w:rsidDel="00000000" w:rsidR="00000000" w:rsidRPr="00000000">
          <w:rPr>
            <w:color w:val="1155cc"/>
            <w:highlight w:val="white"/>
            <w:u w:val="single"/>
            <w:rtl w:val="0"/>
          </w:rPr>
          <w:t xml:space="preserve">de los Arcos, Beatriz</w:t>
        </w:r>
      </w:hyperlink>
      <w:r w:rsidDel="00000000" w:rsidR="00000000" w:rsidRPr="00000000">
        <w:rPr>
          <w:color w:val="444444"/>
          <w:highlight w:val="white"/>
          <w:rtl w:val="0"/>
        </w:rPr>
        <w:t xml:space="preserve"> (2016).</w:t>
      </w:r>
      <w:hyperlink r:id="rId684">
        <w:r w:rsidDel="00000000" w:rsidR="00000000" w:rsidRPr="00000000">
          <w:rPr>
            <w:color w:val="444444"/>
            <w:highlight w:val="white"/>
            <w:rtl w:val="0"/>
          </w:rPr>
          <w:t xml:space="preserve"> </w:t>
        </w:r>
      </w:hyperlink>
      <w:hyperlink r:id="rId685">
        <w:r w:rsidDel="00000000" w:rsidR="00000000" w:rsidRPr="00000000">
          <w:rPr>
            <w:color w:val="1155cc"/>
            <w:highlight w:val="white"/>
            <w:u w:val="single"/>
            <w:rtl w:val="0"/>
          </w:rPr>
          <w:t xml:space="preserve">Women’s empowerment through openness: OER, OEP and the Sustainable Development Goals.</w:t>
        </w:r>
      </w:hyperlink>
      <w:r w:rsidDel="00000000" w:rsidR="00000000" w:rsidRPr="00000000">
        <w:rPr>
          <w:color w:val="444444"/>
          <w:highlight w:val="white"/>
          <w:rtl w:val="0"/>
        </w:rPr>
        <w:t xml:space="preserve"> </w:t>
      </w:r>
      <w:r w:rsidDel="00000000" w:rsidR="00000000" w:rsidRPr="00000000">
        <w:rPr>
          <w:i w:val="1"/>
          <w:color w:val="444444"/>
          <w:highlight w:val="white"/>
          <w:rtl w:val="0"/>
        </w:rPr>
        <w:t xml:space="preserve">Open Praxis</w:t>
      </w:r>
      <w:r w:rsidDel="00000000" w:rsidR="00000000" w:rsidRPr="00000000">
        <w:rPr>
          <w:color w:val="444444"/>
          <w:highlight w:val="white"/>
          <w:rtl w:val="0"/>
        </w:rPr>
        <w:t xml:space="preserve">, 8(2) pp. 163–180. </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spacing w:line="276" w:lineRule="auto"/>
        <w:ind w:left="880" w:hanging="440"/>
        <w:contextualSpacing w:val="0"/>
        <w:rPr>
          <w:color w:val="444444"/>
          <w:highlight w:val="white"/>
        </w:rPr>
      </w:pPr>
      <w:r w:rsidDel="00000000" w:rsidR="00000000" w:rsidRPr="00000000">
        <w:rPr>
          <w:color w:val="444444"/>
          <w:highlight w:val="white"/>
          <w:rtl w:val="0"/>
        </w:rPr>
        <w:t xml:space="preserve">Rettberg, Jill Walker. “Biometric Citizens: Adapting Our Selfies To Machine Vision.” In </w:t>
      </w:r>
      <w:r w:rsidDel="00000000" w:rsidR="00000000" w:rsidRPr="00000000">
        <w:rPr>
          <w:i w:val="1"/>
          <w:color w:val="444444"/>
          <w:highlight w:val="white"/>
          <w:rtl w:val="0"/>
        </w:rPr>
        <w:t xml:space="preserve">Selfie Citizenship</w:t>
      </w:r>
      <w:r w:rsidDel="00000000" w:rsidR="00000000" w:rsidRPr="00000000">
        <w:rPr>
          <w:color w:val="444444"/>
          <w:highlight w:val="white"/>
          <w:rtl w:val="0"/>
        </w:rPr>
        <w:t xml:space="preserve">, edited by Adi Kuntsman. Basingbroke: Palgrave, 2017. Preprint: </w:t>
      </w:r>
      <w:hyperlink r:id="rId686">
        <w:r w:rsidDel="00000000" w:rsidR="00000000" w:rsidRPr="00000000">
          <w:rPr>
            <w:color w:val="1155cc"/>
            <w:highlight w:val="white"/>
            <w:u w:val="single"/>
            <w:rtl w:val="0"/>
          </w:rPr>
          <w:t xml:space="preserve">http://jilltxt.net/txt/Biometric-citizens.pdf</w:t>
        </w:r>
      </w:hyperlink>
      <w:r w:rsidDel="00000000" w:rsidR="00000000" w:rsidRPr="00000000">
        <w:rPr>
          <w:rtl w:val="0"/>
        </w:rPr>
      </w:r>
    </w:p>
    <w:p w:rsidR="00000000" w:rsidDel="00000000" w:rsidP="00000000" w:rsidRDefault="00000000" w:rsidRPr="00000000">
      <w:pPr>
        <w:spacing w:line="276" w:lineRule="auto"/>
        <w:ind w:left="880" w:hanging="440"/>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Sadler, Bess, and Chris Bourg. 2015. </w:t>
      </w:r>
      <w:hyperlink r:id="rId687">
        <w:r w:rsidDel="00000000" w:rsidR="00000000" w:rsidRPr="00000000">
          <w:rPr>
            <w:color w:val="bb4411"/>
            <w:highlight w:val="white"/>
            <w:u w:val="single"/>
            <w:rtl w:val="0"/>
          </w:rPr>
          <w:t xml:space="preserve">Feminism and the future of library discovery</w:t>
        </w:r>
      </w:hyperlink>
      <w:r w:rsidDel="00000000" w:rsidR="00000000" w:rsidRPr="00000000">
        <w:rPr>
          <w:color w:val="444444"/>
          <w:highlight w:val="white"/>
          <w:rtl w:val="0"/>
        </w:rPr>
        <w:t xml:space="preserve">. Code4Lib Journal, Issue 28, April 15, 2015.</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pPr>
      <w:hyperlink r:id="rId688">
        <w:r w:rsidDel="00000000" w:rsidR="00000000" w:rsidRPr="00000000">
          <w:rPr>
            <w:rtl w:val="0"/>
          </w:rPr>
          <w:t xml:space="preserve">Sakr, Laila Shereen. </w:t>
        </w:r>
      </w:hyperlink>
      <w:r w:rsidDel="00000000" w:rsidR="00000000" w:rsidRPr="00000000">
        <w:rPr>
          <w:rtl w:val="0"/>
        </w:rPr>
        <w:t xml:space="preserve">Reflections on Ev-ent-anglement. In Elizabeth Losh and Jacqueline Wernimont, editors, Feminist Debates in Digital Humanities. University of Minnesota Press, forthcoming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89">
        <w:r w:rsidDel="00000000" w:rsidR="00000000" w:rsidRPr="00000000">
          <w:rPr>
            <w:rtl w:val="0"/>
          </w:rPr>
          <w:t xml:space="preserve">Sakr, Laila Shereen. </w:t>
        </w:r>
      </w:hyperlink>
      <w:r w:rsidDel="00000000" w:rsidR="00000000" w:rsidRPr="00000000">
        <w:rPr>
          <w:rtl w:val="0"/>
        </w:rPr>
        <w:t xml:space="preserve">On Developing a Teaching Module on Arab Social Media. Cinema Journal Teaching Dossier: The Integration of Production and Theory/History in Cinema and Media Studies Courses 4.1 (June 2016).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0">
        <w:r w:rsidDel="00000000" w:rsidR="00000000" w:rsidRPr="00000000">
          <w:rPr>
            <w:rtl w:val="0"/>
          </w:rPr>
          <w:t xml:space="preserve">Sakr, Laila Shereen. </w:t>
        </w:r>
      </w:hyperlink>
      <w:r w:rsidDel="00000000" w:rsidR="00000000" w:rsidRPr="00000000">
        <w:rPr>
          <w:rtl w:val="0"/>
        </w:rPr>
        <w:t xml:space="preserve">From Archive to Analytics: Building Counter-Collections of Arabic Social Media. In Anthony Downey, editor, Archival Dissonance: Contemporary Visual Culture and Knowledge Production. I.B. Tauris/Ibraaz, 2015.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1">
        <w:r w:rsidDel="00000000" w:rsidR="00000000" w:rsidRPr="00000000">
          <w:rPr>
            <w:rtl w:val="0"/>
          </w:rPr>
          <w:t xml:space="preserve">Sakr, Laila Shereen. </w:t>
        </w:r>
      </w:hyperlink>
      <w:r w:rsidDel="00000000" w:rsidR="00000000" w:rsidRPr="00000000">
        <w:rPr>
          <w:rtl w:val="0"/>
        </w:rPr>
        <w:t xml:space="preserve">The Virtual Body Politic: A Networked Political Mobilization of Information Patterns and Materiality. Networking Knowledge: Journal of the Media, Communication, and Cultural Studies Association 8.2 (May 2015).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2">
        <w:r w:rsidDel="00000000" w:rsidR="00000000" w:rsidRPr="00000000">
          <w:rPr>
            <w:rtl w:val="0"/>
          </w:rPr>
          <w:t xml:space="preserve">Sakr, Laila Shereen. </w:t>
        </w:r>
      </w:hyperlink>
      <w:r w:rsidDel="00000000" w:rsidR="00000000" w:rsidRPr="00000000">
        <w:rPr>
          <w:rtl w:val="0"/>
        </w:rPr>
        <w:t xml:space="preserve">A Digital Humanities Approach: Text, the Internet, and the Egyptian Uprising. Middle East Critique 22.3 (2013).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3">
        <w:r w:rsidDel="00000000" w:rsidR="00000000" w:rsidRPr="00000000">
          <w:rPr>
            <w:rtl w:val="0"/>
          </w:rPr>
          <w:t xml:space="preserve">Sakr, Laila Shereen.</w:t>
        </w:r>
      </w:hyperlink>
      <w:r w:rsidDel="00000000" w:rsidR="00000000" w:rsidRPr="00000000">
        <w:rPr>
          <w:rtl w:val="0"/>
        </w:rPr>
        <w:t xml:space="preserve"> The Materiality of Virtuality: Internet Reporting On Arab Revolutions. In Adel Iskander and Bassam Haddad, editors, Mediating the Arab Uprisings. Tadween Publishing, 2013.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94">
        <w:r w:rsidDel="00000000" w:rsidR="00000000" w:rsidRPr="00000000">
          <w:rPr>
            <w:rtl w:val="0"/>
          </w:rPr>
          <w:t xml:space="preserve">Sakr, Laila Shereen. </w:t>
        </w:r>
      </w:hyperlink>
      <w:r w:rsidDel="00000000" w:rsidR="00000000" w:rsidRPr="00000000">
        <w:rPr>
          <w:rtl w:val="0"/>
        </w:rPr>
        <w:t xml:space="preserve">Security or Uncertainty: Stabilizing R-Shief Twitter Analysis during the Jasmine &amp; Egyptian Revolutions. ThoughtMesh: Critical Code Journal (February 2011).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ns w:author="Dr. Karen Schrier Shaenfield" w:id="16" w:date="2017-09-19T04:26:15Z"/>
        </w:rPr>
      </w:pPr>
      <w:hyperlink r:id="rId695">
        <w:r w:rsidDel="00000000" w:rsidR="00000000" w:rsidRPr="00000000">
          <w:rPr>
            <w:rtl w:val="0"/>
          </w:rPr>
          <w:t xml:space="preserve">Sakr, Laila Shereen. </w:t>
        </w:r>
      </w:hyperlink>
      <w:r w:rsidDel="00000000" w:rsidR="00000000" w:rsidRPr="00000000">
        <w:rPr>
          <w:rtl w:val="0"/>
        </w:rPr>
        <w:t xml:space="preserve">The R-Shief Initiative: Proof of Concept. Parson’s Journal for Information Mapping 2 (2009).</w:t>
      </w:r>
      <w:ins w:author="Dr. Karen Schrier Shaenfield" w:id="16" w:date="2017-09-19T04:26:15Z">
        <w:r w:rsidDel="00000000" w:rsidR="00000000" w:rsidRPr="00000000">
          <w:rPr>
            <w:rtl w:val="0"/>
          </w:rPr>
        </w:r>
      </w:ins>
    </w:p>
    <w:p w:rsidR="00000000" w:rsidDel="00000000" w:rsidP="00000000" w:rsidRDefault="00000000" w:rsidRPr="00000000">
      <w:pPr>
        <w:contextualSpacing w:val="0"/>
        <w:rPr>
          <w:ins w:author="Dr. Karen Schrier Shaenfield" w:id="16" w:date="2017-09-19T04:26:15Z"/>
        </w:rPr>
      </w:pPr>
      <w:ins w:author="Dr. Karen Schrier Shaenfield" w:id="16" w:date="2017-09-19T04:26:15Z">
        <w:r w:rsidDel="00000000" w:rsidR="00000000" w:rsidRPr="00000000">
          <w:rPr>
            <w:rtl w:val="0"/>
          </w:rPr>
        </w:r>
      </w:ins>
    </w:p>
    <w:p w:rsidR="00000000" w:rsidDel="00000000" w:rsidP="00000000" w:rsidRDefault="00000000" w:rsidRPr="00000000">
      <w:pPr>
        <w:ind w:left="0" w:right="360" w:firstLine="0"/>
        <w:contextualSpacing w:val="0"/>
        <w:rPr>
          <w:ins w:author="Dr. Karen Schrier Shaenfield" w:id="16" w:date="2017-09-19T04:26:15Z"/>
          <w:rFonts w:ascii="Times New Roman" w:cs="Times New Roman" w:eastAsia="Times New Roman" w:hAnsi="Times New Roman"/>
          <w:i w:val="1"/>
          <w:sz w:val="24"/>
          <w:szCs w:val="24"/>
          <w:rPrChange w:author="Dr. Karen Schrier Shaenfield" w:id="17" w:date="2017-09-19T04:26:15Z">
            <w:rPr/>
          </w:rPrChange>
        </w:rPr>
      </w:pPr>
      <w:ins w:author="Dr. Karen Schrier Shaenfield" w:id="16" w:date="2017-09-19T04:26:15Z">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Schrier, K. (2017). Designing games for real-world moral problem solving. </w:t>
        </w:r>
        <w:r w:rsidDel="00000000" w:rsidR="00000000" w:rsidRPr="00000000">
          <w:rPr>
            <w:rFonts w:ascii="Times New Roman" w:cs="Times New Roman" w:eastAsia="Times New Roman" w:hAnsi="Times New Roman"/>
            <w:i w:val="1"/>
            <w:sz w:val="24"/>
            <w:szCs w:val="24"/>
            <w:rtl w:val="0"/>
            <w:rPrChange w:author="Dr. Karen Schrier Shaenfield" w:id="17" w:date="2017-09-19T04:26:15Z">
              <w:rPr/>
            </w:rPrChange>
          </w:rPr>
          <w:t xml:space="preserve">Games &amp;</w:t>
        </w:r>
      </w:ins>
    </w:p>
    <w:p w:rsidR="00000000" w:rsidDel="00000000" w:rsidP="00000000" w:rsidRDefault="00000000" w:rsidRPr="00000000">
      <w:pPr>
        <w:ind w:left="920" w:right="360" w:hanging="100"/>
        <w:contextualSpacing w:val="0"/>
        <w:rPr>
          <w:ins w:author="Dr. Karen Schrier Shaenfield" w:id="16" w:date="2017-09-19T04:26:15Z"/>
          <w:rFonts w:ascii="Times New Roman" w:cs="Times New Roman" w:eastAsia="Times New Roman" w:hAnsi="Times New Roman"/>
          <w:sz w:val="24"/>
          <w:szCs w:val="24"/>
          <w:rPrChange w:author="Dr. Karen Schrier Shaenfield" w:id="17" w:date="2017-09-19T04:26:15Z">
            <w:rPr/>
          </w:rPrChange>
        </w:rPr>
      </w:pPr>
      <w:ins w:author="Dr. Karen Schrier Shaenfield" w:id="16" w:date="2017-09-19T04:26:15Z">
        <w:r w:rsidDel="00000000" w:rsidR="00000000" w:rsidRPr="00000000">
          <w:rPr>
            <w:rFonts w:ascii="Times New Roman" w:cs="Times New Roman" w:eastAsia="Times New Roman" w:hAnsi="Times New Roman"/>
            <w:i w:val="1"/>
            <w:sz w:val="24"/>
            <w:szCs w:val="24"/>
            <w:rtl w:val="0"/>
            <w:rPrChange w:author="Dr. Karen Schrier Shaenfield" w:id="17" w:date="2017-09-19T04:26:15Z">
              <w:rPr/>
            </w:rPrChange>
          </w:rPr>
          <w:t xml:space="preserve">Culture</w:t>
        </w:r>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 Online on May 31, 2017. Doi:10.1177/1555412017711514</w:t>
        </w:r>
      </w:ins>
    </w:p>
    <w:p w:rsidR="00000000" w:rsidDel="00000000" w:rsidP="00000000" w:rsidRDefault="00000000" w:rsidRPr="00000000">
      <w:pPr>
        <w:ind w:left="0" w:right="360" w:firstLine="0"/>
        <w:contextualSpacing w:val="0"/>
        <w:rPr>
          <w:ins w:author="Dr. Karen Schrier Shaenfield" w:id="16" w:date="2017-09-19T04:26:15Z"/>
          <w:rFonts w:ascii="Times New Roman" w:cs="Times New Roman" w:eastAsia="Times New Roman" w:hAnsi="Times New Roman"/>
          <w:sz w:val="24"/>
          <w:szCs w:val="24"/>
          <w:rPrChange w:author="Dr. Karen Schrier Shaenfield" w:id="17" w:date="2017-09-19T04:26:15Z">
            <w:rPr/>
          </w:rPrChange>
        </w:rPr>
      </w:pPr>
      <w:ins w:author="Dr. Karen Schrier Shaenfield" w:id="16" w:date="2017-09-19T04:26:15Z">
        <w:r w:rsidDel="00000000" w:rsidR="00000000" w:rsidRPr="00000000">
          <w:rPr>
            <w:rtl w:val="0"/>
          </w:rPr>
        </w:r>
      </w:ins>
    </w:p>
    <w:p w:rsidR="00000000" w:rsidDel="00000000" w:rsidP="00000000" w:rsidRDefault="00000000" w:rsidRPr="00000000">
      <w:pPr>
        <w:ind w:left="0" w:right="360" w:firstLine="0"/>
        <w:contextualSpacing w:val="0"/>
        <w:rPr>
          <w:ins w:author="Dr. Karen Schrier Shaenfield" w:id="16" w:date="2017-09-19T04:26:15Z"/>
          <w:rFonts w:ascii="Times New Roman" w:cs="Times New Roman" w:eastAsia="Times New Roman" w:hAnsi="Times New Roman"/>
          <w:i w:val="1"/>
          <w:sz w:val="24"/>
          <w:szCs w:val="24"/>
          <w:rPrChange w:author="Dr. Karen Schrier Shaenfield" w:id="17" w:date="2017-09-19T04:26:15Z">
            <w:rPr/>
          </w:rPrChange>
        </w:rPr>
      </w:pPr>
      <w:ins w:author="Dr. Karen Schrier Shaenfield" w:id="16" w:date="2017-09-19T04:26:15Z">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Schrier, K. (2017). Designing role-playing video games for ethical thinking. </w:t>
        </w:r>
        <w:r w:rsidDel="00000000" w:rsidR="00000000" w:rsidRPr="00000000">
          <w:rPr>
            <w:rFonts w:ascii="Times New Roman" w:cs="Times New Roman" w:eastAsia="Times New Roman" w:hAnsi="Times New Roman"/>
            <w:i w:val="1"/>
            <w:sz w:val="24"/>
            <w:szCs w:val="24"/>
            <w:rtl w:val="0"/>
            <w:rPrChange w:author="Dr. Karen Schrier Shaenfield" w:id="17" w:date="2017-09-19T04:26:15Z">
              <w:rPr/>
            </w:rPrChange>
          </w:rPr>
          <w:t xml:space="preserve">Educational</w:t>
        </w:r>
      </w:ins>
    </w:p>
    <w:p w:rsidR="00000000" w:rsidDel="00000000" w:rsidP="00000000" w:rsidRDefault="00000000" w:rsidRPr="00000000">
      <w:pPr>
        <w:ind w:right="360"/>
        <w:contextualSpacing w:val="0"/>
        <w:rPr>
          <w:ins w:author="Dr. Karen Schrier Shaenfield" w:id="16" w:date="2017-09-19T04:26:15Z"/>
          <w:rFonts w:ascii="Times New Roman" w:cs="Times New Roman" w:eastAsia="Times New Roman" w:hAnsi="Times New Roman"/>
          <w:sz w:val="24"/>
          <w:szCs w:val="24"/>
          <w:rPrChange w:author="Dr. Karen Schrier Shaenfield" w:id="17" w:date="2017-09-19T04:26:15Z">
            <w:rPr/>
          </w:rPrChange>
        </w:rPr>
      </w:pPr>
      <w:ins w:author="Dr. Karen Schrier Shaenfield" w:id="16" w:date="2017-09-19T04:26:15Z">
        <w:r w:rsidDel="00000000" w:rsidR="00000000" w:rsidRPr="00000000">
          <w:rPr>
            <w:rFonts w:ascii="Times New Roman" w:cs="Times New Roman" w:eastAsia="Times New Roman" w:hAnsi="Times New Roman"/>
            <w:i w:val="1"/>
            <w:sz w:val="24"/>
            <w:szCs w:val="24"/>
            <w:rtl w:val="0"/>
            <w:rPrChange w:author="Dr. Karen Schrier Shaenfield" w:id="17" w:date="2017-09-19T04:26:15Z">
              <w:rPr/>
            </w:rPrChange>
          </w:rPr>
          <w:t xml:space="preserve">Technology Research and Development</w:t>
        </w:r>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 65(4): 831-868</w:t>
        </w:r>
      </w:ins>
    </w:p>
    <w:p w:rsidR="00000000" w:rsidDel="00000000" w:rsidP="00000000" w:rsidRDefault="00000000" w:rsidRPr="00000000">
      <w:pPr>
        <w:ind w:left="0" w:right="360" w:firstLine="0"/>
        <w:contextualSpacing w:val="0"/>
        <w:rPr>
          <w:ins w:author="Dr. Karen Schrier Shaenfield" w:id="16" w:date="2017-09-19T04:26:15Z"/>
          <w:rFonts w:ascii="Times New Roman" w:cs="Times New Roman" w:eastAsia="Times New Roman" w:hAnsi="Times New Roman"/>
          <w:sz w:val="24"/>
          <w:szCs w:val="24"/>
          <w:rPrChange w:author="Dr. Karen Schrier Shaenfield" w:id="17" w:date="2017-09-19T04:26:15Z">
            <w:rPr/>
          </w:rPrChange>
        </w:rPr>
      </w:pPr>
      <w:ins w:author="Dr. Karen Schrier Shaenfield" w:id="16" w:date="2017-09-19T04:26:15Z">
        <w:r w:rsidDel="00000000" w:rsidR="00000000" w:rsidRPr="00000000">
          <w:rPr>
            <w:rtl w:val="0"/>
          </w:rPr>
        </w:r>
      </w:ins>
    </w:p>
    <w:p w:rsidR="00000000" w:rsidDel="00000000" w:rsidP="00000000" w:rsidRDefault="00000000" w:rsidRPr="00000000">
      <w:pPr>
        <w:ind w:left="0" w:right="360" w:firstLine="0"/>
        <w:contextualSpacing w:val="0"/>
        <w:rPr>
          <w:ins w:author="Dr. Karen Schrier Shaenfield" w:id="16" w:date="2017-09-19T04:26:15Z"/>
          <w:rFonts w:ascii="Times New Roman" w:cs="Times New Roman" w:eastAsia="Times New Roman" w:hAnsi="Times New Roman"/>
          <w:sz w:val="24"/>
          <w:szCs w:val="24"/>
          <w:rPrChange w:author="Dr. Karen Schrier Shaenfield" w:id="17" w:date="2017-09-19T04:26:15Z">
            <w:rPr/>
          </w:rPrChange>
        </w:rPr>
      </w:pPr>
      <w:ins w:author="Dr. Karen Schrier Shaenfield" w:id="16" w:date="2017-09-19T04:26:15Z">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Schrier, K. (2015). EPIC: A framework for using video games for ethics education. Journal</w:t>
        </w:r>
      </w:ins>
    </w:p>
    <w:p w:rsidR="00000000" w:rsidDel="00000000" w:rsidP="00000000" w:rsidRDefault="00000000" w:rsidRPr="00000000">
      <w:pPr>
        <w:ind w:left="100" w:right="360" w:firstLine="620"/>
        <w:contextualSpacing w:val="0"/>
        <w:rPr/>
        <w:pPrChange w:author="Dr. Karen Schrier Shaenfield" w:id="0" w:date="2017-09-19T04:26:15Z">
          <w:pPr>
            <w:contextualSpacing w:val="0"/>
          </w:pPr>
        </w:pPrChange>
      </w:pPr>
      <w:ins w:author="Dr. Karen Schrier Shaenfield" w:id="16" w:date="2017-09-19T04:26:15Z">
        <w:r w:rsidDel="00000000" w:rsidR="00000000" w:rsidRPr="00000000">
          <w:rPr>
            <w:rFonts w:ascii="Times New Roman" w:cs="Times New Roman" w:eastAsia="Times New Roman" w:hAnsi="Times New Roman"/>
            <w:i w:val="1"/>
            <w:sz w:val="24"/>
            <w:szCs w:val="24"/>
            <w:rtl w:val="0"/>
            <w:rPrChange w:author="Dr. Karen Schrier Shaenfield" w:id="17" w:date="2017-09-19T04:26:15Z">
              <w:rPr/>
            </w:rPrChange>
          </w:rPr>
          <w:t xml:space="preserve">of Moral Education.</w:t>
        </w:r>
        <w:r w:rsidDel="00000000" w:rsidR="00000000" w:rsidRPr="00000000">
          <w:rPr>
            <w:rFonts w:ascii="Times New Roman" w:cs="Times New Roman" w:eastAsia="Times New Roman" w:hAnsi="Times New Roman"/>
            <w:sz w:val="24"/>
            <w:szCs w:val="24"/>
            <w:rtl w:val="0"/>
            <w:rPrChange w:author="Dr. Karen Schrier Shaenfield" w:id="17" w:date="2017-09-19T04:26:15Z">
              <w:rPr/>
            </w:rPrChange>
          </w:rPr>
          <w:t xml:space="preserve"> 44(4): 393-424</w:t>
        </w:r>
      </w:ins>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Caroline Sinders- writing on design, social networks, and harassment </w:t>
      </w:r>
    </w:p>
    <w:p w:rsidR="00000000" w:rsidDel="00000000" w:rsidP="00000000" w:rsidRDefault="00000000" w:rsidRPr="00000000">
      <w:pPr>
        <w:contextualSpacing w:val="0"/>
        <w:rPr/>
      </w:pPr>
      <w:hyperlink r:id="rId696">
        <w:r w:rsidDel="00000000" w:rsidR="00000000" w:rsidRPr="00000000">
          <w:rPr>
            <w:color w:val="1155cc"/>
            <w:u w:val="single"/>
            <w:rtl w:val="0"/>
          </w:rPr>
          <w:t xml:space="preserve">https://news.vice.com/story/technology-alone-cant-stop-online-harassment</w:t>
        </w:r>
      </w:hyperlink>
      <w:r w:rsidDel="00000000" w:rsidR="00000000" w:rsidRPr="00000000">
        <w:rPr>
          <w:rtl w:val="0"/>
        </w:rPr>
      </w:r>
    </w:p>
    <w:p w:rsidR="00000000" w:rsidDel="00000000" w:rsidP="00000000" w:rsidRDefault="00000000" w:rsidRPr="00000000">
      <w:pPr>
        <w:contextualSpacing w:val="0"/>
        <w:rPr/>
      </w:pPr>
      <w:hyperlink r:id="rId697">
        <w:r w:rsidDel="00000000" w:rsidR="00000000" w:rsidRPr="00000000">
          <w:rPr>
            <w:color w:val="1155cc"/>
            <w:u w:val="single"/>
            <w:rtl w:val="0"/>
          </w:rPr>
          <w:t xml:space="preserve">https://www.fastcodesign.com/90137818/dear-elon-forget-killer-robots-heres-what-you-should-really-worry-about</w:t>
        </w:r>
      </w:hyperlink>
      <w:r w:rsidDel="00000000" w:rsidR="00000000" w:rsidRPr="00000000">
        <w:rPr>
          <w:rtl w:val="0"/>
        </w:rPr>
      </w:r>
    </w:p>
    <w:p w:rsidR="00000000" w:rsidDel="00000000" w:rsidP="00000000" w:rsidRDefault="00000000" w:rsidRPr="00000000">
      <w:pPr>
        <w:contextualSpacing w:val="0"/>
        <w:rPr/>
      </w:pPr>
      <w:hyperlink r:id="rId698">
        <w:r w:rsidDel="00000000" w:rsidR="00000000" w:rsidRPr="00000000">
          <w:rPr>
            <w:color w:val="1155cc"/>
            <w:u w:val="single"/>
            <w:rtl w:val="0"/>
          </w:rPr>
          <w:t xml:space="preserve">https://www.buzzfeed.com/carolinesinders/what-is-doxxing-called-on-sino-weibo?utm_term=.yaVPJ7Eaw#.nf5opzy5D</w:t>
        </w:r>
      </w:hyperlink>
      <w:r w:rsidDel="00000000" w:rsidR="00000000" w:rsidRPr="00000000">
        <w:rPr>
          <w:rtl w:val="0"/>
        </w:rPr>
      </w:r>
    </w:p>
    <w:p w:rsidR="00000000" w:rsidDel="00000000" w:rsidP="00000000" w:rsidRDefault="00000000" w:rsidRPr="00000000">
      <w:pPr>
        <w:contextualSpacing w:val="0"/>
        <w:rPr/>
      </w:pPr>
      <w:hyperlink r:id="rId699">
        <w:r w:rsidDel="00000000" w:rsidR="00000000" w:rsidRPr="00000000">
          <w:rPr>
            <w:color w:val="1155cc"/>
            <w:u w:val="single"/>
            <w:rtl w:val="0"/>
          </w:rPr>
          <w:t xml:space="preserve">http://splinternews.com/an-illustrated-guide-to-trolling-1793854790</w:t>
        </w:r>
      </w:hyperlink>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begin"/>
        <w:instrText xml:space="preserve"> HYPERLINK "http://splinternews.com/an-illustrated-guide-to-trolling-1793854790"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Starosielski</w:t>
      </w:r>
      <w:hyperlink r:id="rId700">
        <w:r w:rsidDel="00000000" w:rsidR="00000000" w:rsidRPr="00000000">
          <w:rPr>
            <w:color w:val="1155cc"/>
            <w:u w:val="single"/>
            <w:rtl w:val="0"/>
          </w:rPr>
          <w:t xml:space="preserve">, </w:t>
        </w:r>
      </w:hyperlink>
      <w:r w:rsidDel="00000000" w:rsidR="00000000" w:rsidRPr="00000000">
        <w:rPr>
          <w:rtl w:val="0"/>
        </w:rPr>
        <w:t xml:space="preserve">Nicole</w:t>
      </w:r>
      <w:hyperlink r:id="rId701">
        <w:r w:rsidDel="00000000" w:rsidR="00000000" w:rsidRPr="00000000">
          <w:rPr>
            <w:color w:val="1155cc"/>
            <w:u w:val="single"/>
            <w:rtl w:val="0"/>
          </w:rPr>
          <w:t xml:space="preserve">. The Undersea Network (Duke, 2015)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444444"/>
          <w:sz w:val="23"/>
          <w:szCs w:val="23"/>
          <w:highlight w:val="white"/>
          <w:rtl w:val="0"/>
        </w:rPr>
        <w:t xml:space="preserve">Steiner, L., &amp;</w:t>
      </w:r>
      <w:r w:rsidDel="00000000" w:rsidR="00000000" w:rsidRPr="00000000">
        <w:rPr>
          <w:b w:val="1"/>
          <w:color w:val="444444"/>
          <w:sz w:val="23"/>
          <w:szCs w:val="23"/>
          <w:highlight w:val="white"/>
          <w:rtl w:val="0"/>
        </w:rPr>
        <w:t xml:space="preserve"> </w:t>
      </w:r>
      <w:r w:rsidDel="00000000" w:rsidR="00000000" w:rsidRPr="00000000">
        <w:rPr>
          <w:color w:val="444444"/>
          <w:sz w:val="23"/>
          <w:szCs w:val="23"/>
          <w:highlight w:val="white"/>
          <w:rtl w:val="0"/>
        </w:rPr>
        <w:t xml:space="preserve">Eckert, S. (2017). The Democratic Potential of Feminist Twitter. In Lind, R. (Ed.), </w:t>
      </w:r>
      <w:r w:rsidDel="00000000" w:rsidR="00000000" w:rsidRPr="00000000">
        <w:rPr>
          <w:i w:val="1"/>
          <w:color w:val="444444"/>
          <w:sz w:val="23"/>
          <w:szCs w:val="23"/>
          <w:highlight w:val="white"/>
          <w:rtl w:val="0"/>
        </w:rPr>
        <w:t xml:space="preserve">Race and Gender in Electronic Media: Content, Context, Culture</w:t>
      </w:r>
      <w:r w:rsidDel="00000000" w:rsidR="00000000" w:rsidRPr="00000000">
        <w:rPr>
          <w:color w:val="444444"/>
          <w:sz w:val="23"/>
          <w:szCs w:val="23"/>
          <w:highlight w:val="white"/>
          <w:rtl w:val="0"/>
        </w:rPr>
        <w:t xml:space="preserve">, (pp. 213-230). New York, NY: Routledge. [</w:t>
      </w:r>
      <w:hyperlink r:id="rId702">
        <w:r w:rsidDel="00000000" w:rsidR="00000000" w:rsidRPr="00000000">
          <w:rPr>
            <w:color w:val="2e6eb0"/>
            <w:sz w:val="23"/>
            <w:szCs w:val="23"/>
            <w:highlight w:val="white"/>
            <w:u w:val="single"/>
            <w:rtl w:val="0"/>
          </w:rPr>
          <w:t xml:space="preserve">Table of Content</w:t>
        </w:r>
      </w:hyperlink>
      <w:r w:rsidDel="00000000" w:rsidR="00000000" w:rsidRPr="00000000">
        <w:rPr>
          <w:color w:val="444444"/>
          <w:sz w:val="23"/>
          <w:szCs w:val="23"/>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Stornaiuolo, A., Smith, A., &amp; Phillips, N. (2017). Developing a transliteracies framework for a connected world. </w:t>
      </w:r>
      <w:r w:rsidDel="00000000" w:rsidR="00000000" w:rsidRPr="00000000">
        <w:rPr>
          <w:i w:val="1"/>
          <w:rtl w:val="0"/>
        </w:rPr>
        <w:t xml:space="preserve">Journal of Literacy Research, 49</w:t>
      </w:r>
      <w:r w:rsidDel="00000000" w:rsidR="00000000" w:rsidRPr="00000000">
        <w:rPr>
          <w:rtl w:val="0"/>
        </w:rPr>
        <w:t xml:space="preserve">(1), 68-91.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20"/>
          <w:szCs w:val="20"/>
          <w:highlight w:val="white"/>
          <w:rtl w:val="0"/>
        </w:rPr>
        <w:t xml:space="preserve">Tanczer, Leonie (2016). Hacktivism and the Male-Only Stereotype. New Media &amp; Society, 18(8), 1599-1615. </w:t>
      </w:r>
      <w:hyperlink r:id="rId703">
        <w:r w:rsidDel="00000000" w:rsidR="00000000" w:rsidRPr="00000000">
          <w:rPr>
            <w:color w:val="6611cc"/>
            <w:sz w:val="20"/>
            <w:szCs w:val="20"/>
            <w:highlight w:val="white"/>
            <w:u w:val="single"/>
            <w:rtl w:val="0"/>
          </w:rPr>
          <w:t xml:space="preserve">http://journals.sagepub.com/doi/abs/10.1177/1461444814567983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20"/>
          <w:szCs w:val="20"/>
          <w:shd w:fill="f5f5f5" w:val="clear"/>
          <w:rtl w:val="0"/>
        </w:rPr>
        <w:t xml:space="preserve">Tanczer, Leonie (2015). Hacking the Label: Hacktivism, Race, and Gender. Ada: A Journal of Gender New Media and Technology, 6. </w:t>
      </w:r>
      <w:hyperlink r:id="rId704">
        <w:r w:rsidDel="00000000" w:rsidR="00000000" w:rsidRPr="00000000">
          <w:rPr>
            <w:color w:val="6611cc"/>
            <w:sz w:val="20"/>
            <w:szCs w:val="20"/>
            <w:u w:val="single"/>
            <w:shd w:fill="f5f5f5" w:val="clear"/>
            <w:rtl w:val="0"/>
          </w:rPr>
          <w:t xml:space="preserve">http://adanewmedia.org/2015/01/issue6-tanczer/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Kylie Jarrett: The Digital Housewife, Routledge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VJ Um Amel. R-Shief Media System [</w:t>
      </w:r>
      <w:hyperlink r:id="rId705">
        <w:r w:rsidDel="00000000" w:rsidR="00000000" w:rsidRPr="00000000">
          <w:rPr>
            <w:color w:val="1155cc"/>
            <w:u w:val="single"/>
            <w:rtl w:val="0"/>
          </w:rPr>
          <w:t xml:space="preserve">http://r-shief.org</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pPr>
      <w:r w:rsidDel="00000000" w:rsidR="00000000" w:rsidRPr="00000000">
        <w:rPr>
          <w:rtl w:val="0"/>
        </w:rPr>
        <w:t xml:space="preserve">Miltner, K.M. and Highfield, T. "Never Gonna GIF You Up": Analyzing the Cultural Significance of the Animated GIF. </w:t>
      </w:r>
      <w:r w:rsidDel="00000000" w:rsidR="00000000" w:rsidRPr="00000000">
        <w:rPr>
          <w:i w:val="1"/>
          <w:rtl w:val="0"/>
        </w:rPr>
        <w:t xml:space="preserve">Social Media and Society</w:t>
      </w:r>
      <w:r w:rsidDel="00000000" w:rsidR="00000000" w:rsidRPr="00000000">
        <w:rPr>
          <w:rtl w:val="0"/>
        </w:rPr>
        <w:t xml:space="preserve">.  (</w:t>
      </w:r>
      <w:hyperlink r:id="rId706">
        <w:r w:rsidDel="00000000" w:rsidR="00000000" w:rsidRPr="00000000">
          <w:rPr>
            <w:u w:val="single"/>
            <w:rtl w:val="0"/>
          </w:rPr>
          <w:t xml:space="preserve">link</w:t>
        </w:r>
      </w:hyperlink>
      <w:r w:rsidDel="00000000" w:rsidR="00000000" w:rsidRPr="00000000">
        <w:rPr>
          <w:rtl w:val="0"/>
        </w:rPr>
        <w:t xml:space="preserve">)</w:t>
      </w:r>
    </w:p>
    <w:p w:rsidR="00000000" w:rsidDel="00000000" w:rsidP="00000000" w:rsidRDefault="00000000" w:rsidRPr="00000000">
      <w:pPr>
        <w:shd w:fill="faf9f9" w:val="clear"/>
        <w:spacing w:after="260" w:line="384.00000000000006" w:lineRule="auto"/>
        <w:contextualSpacing w:val="0"/>
        <w:rPr/>
      </w:pPr>
      <w:r w:rsidDel="00000000" w:rsidR="00000000" w:rsidRPr="00000000">
        <w:rPr>
          <w:rtl w:val="0"/>
        </w:rPr>
        <w:t xml:space="preserve">Banet-Weiser, S., and Miltner, K. M. (2015). # MasculinitySoFragile: culture, structure, and networked misogyny. </w:t>
      </w:r>
      <w:r w:rsidDel="00000000" w:rsidR="00000000" w:rsidRPr="00000000">
        <w:rPr>
          <w:i w:val="1"/>
          <w:rtl w:val="0"/>
        </w:rPr>
        <w:t xml:space="preserve">Feminist Media Studies</w:t>
      </w:r>
      <w:r w:rsidDel="00000000" w:rsidR="00000000" w:rsidRPr="00000000">
        <w:rPr>
          <w:rtl w:val="0"/>
        </w:rPr>
        <w:t xml:space="preserve">, 1-4.</w:t>
      </w:r>
    </w:p>
    <w:p w:rsidR="00000000" w:rsidDel="00000000" w:rsidP="00000000" w:rsidRDefault="00000000" w:rsidRPr="00000000">
      <w:pPr>
        <w:shd w:fill="faf9f9" w:val="clear"/>
        <w:spacing w:after="260" w:line="384.00000000000006" w:lineRule="auto"/>
        <w:contextualSpacing w:val="0"/>
        <w:rPr/>
      </w:pP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pPr>
      <w:r w:rsidDel="00000000" w:rsidR="00000000" w:rsidRPr="00000000">
        <w:rPr>
          <w:color w:val="333333"/>
          <w:sz w:val="20"/>
          <w:szCs w:val="20"/>
          <w:highlight w:val="white"/>
          <w:rtl w:val="0"/>
        </w:rPr>
        <w:t xml:space="preserve">Zeide, Elana, The Structural Consequences of Big Data-Driven Education (June 23, 2017). Big Data, Vol 5, No. 2 (2017): 164-172. Available at SSRN: </w:t>
      </w:r>
      <w:hyperlink r:id="rId707">
        <w:r w:rsidDel="00000000" w:rsidR="00000000" w:rsidRPr="00000000">
          <w:rPr>
            <w:color w:val="6611cc"/>
            <w:sz w:val="20"/>
            <w:szCs w:val="20"/>
            <w:highlight w:val="white"/>
            <w:u w:val="single"/>
            <w:rtl w:val="0"/>
          </w:rPr>
          <w:t xml:space="preserve">https://ssrn.com/abstract=2991794</w:t>
        </w:r>
      </w:hyperlink>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Willson, Michele. 2017. “Algorithms (and the) Everyday.” Information, Communication &amp; Society 20 (1): 137–50. </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Christin, Angèle. 2017. “Algorithms in Practice: Comparing Web Journalism and Criminal Justice.” Big Data &amp; Society 4 (2): 205395171771885. </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Brayne, Sarah. 2017. “Big Data Surveillance: The Case of Policing.” American Sociological Review, 3122417725865.</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Bucher, Taina. 2012. “Want to Be on the Top? Algorithmic Power and the Threat of Invisibility on Facebook.” New Media &amp; Society 14 (7): 1164–80. </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Bucher, Taina. 2017. “The Algorithmic Imaginary: Exploring the Ordinary Affects of Facebook Algorithms.” Information, Communication &amp; Society 20 (1): 30–44. </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Nahon, Karine. 2016. “Where There Is Social Media, There Is Politics.” Routledge Companion to Social Media and Politics. New York: Routledge, 39–55.</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Weltevrede, Esther, Anne Helmond, and Carolin Gerlitz. 2014. “The Politics of Real-Time: A Device Perspective on Social Media Platforms and Search Engines.” Theory, Culture &amp; Society 31 (6): 125–50. </w:t>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Medina, Eden. 2015. “Rethinking Algorithmic Regulation.” Edited by Dr Raul Espejo. Kybernetes 44 (6/7): 1005–19.</w:t>
      </w:r>
    </w:p>
    <w:p w:rsidR="00000000" w:rsidDel="00000000" w:rsidP="00000000" w:rsidRDefault="00000000" w:rsidRPr="00000000">
      <w:pPr>
        <w:shd w:fill="faf9f9" w:val="clear"/>
        <w:spacing w:after="260" w:line="384.00000000000006" w:lineRule="auto"/>
        <w:contextualSpacing w:val="0"/>
        <w:rPr>
          <w:ins w:author="Anonymous" w:id="18" w:date="2017-09-18T16:07:43Z"/>
          <w:color w:val="333333"/>
          <w:sz w:val="20"/>
          <w:szCs w:val="20"/>
          <w:shd w:fill="f5f5f5" w:val="clear"/>
        </w:rPr>
      </w:pPr>
      <w:r w:rsidDel="00000000" w:rsidR="00000000" w:rsidRPr="00000000">
        <w:rPr>
          <w:color w:val="333333"/>
          <w:sz w:val="20"/>
          <w:szCs w:val="20"/>
          <w:shd w:fill="f5f5f5" w:val="clear"/>
          <w:rtl w:val="0"/>
        </w:rPr>
        <w:t xml:space="preserve">Mager, Astrid. 2012. “Algorithmic Ideology: How Capitalist Society Shapes Search Engines.” Information, Communication &amp; Society 15 (5): 769–87.</w:t>
      </w:r>
      <w:ins w:author="Anonymous" w:id="18" w:date="2017-09-18T16:07:43Z">
        <w:r w:rsidDel="00000000" w:rsidR="00000000" w:rsidRPr="00000000">
          <w:rPr>
            <w:rtl w:val="0"/>
          </w:rPr>
        </w:r>
      </w:ins>
    </w:p>
    <w:p w:rsidR="00000000" w:rsidDel="00000000" w:rsidP="00000000" w:rsidRDefault="00000000" w:rsidRPr="00000000">
      <w:pPr>
        <w:shd w:fill="faf9f9" w:val="clear"/>
        <w:spacing w:after="260" w:line="384.00000000000006" w:lineRule="auto"/>
        <w:contextualSpacing w:val="0"/>
        <w:rPr>
          <w:ins w:author="Anonymous" w:id="24" w:date="2017-09-18T16:10:48Z"/>
          <w:color w:val="333333"/>
          <w:sz w:val="20"/>
          <w:szCs w:val="20"/>
          <w:shd w:fill="f5f5f5" w:val="clear"/>
        </w:rPr>
      </w:pPr>
      <w:ins w:author="Anonymous" w:id="18" w:date="2017-09-18T16:07:43Z">
        <w:del w:author="Anonymous" w:id="19" w:date="2017-09-18T16:08:41Z">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delText xml:space="preserve">Katja </w:delText>
          </w:r>
        </w:del>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t xml:space="preserve">Mayer</w:t>
        </w:r>
      </w:ins>
      <w:ins w:author="Anonymous" w:id="21" w:date="2017-09-18T16:08:46Z">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t xml:space="preserve">, Katja</w:t>
        </w:r>
      </w:ins>
      <w:ins w:author="Anonymous" w:id="18" w:date="2017-09-18T16:07:43Z"/>
      <w:ins w:author="Anonymous" w:id="22" w:date="2017-09-18T16:07:50Z">
        <w:del w:author="Anonymous" w:id="21" w:date="2017-09-18T16:08:46Z">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delText xml:space="preserve">.</w:delText>
          </w:r>
        </w:del>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t xml:space="preserve"> 2009</w:t>
        </w:r>
      </w:ins>
      <w:ins w:author="Anonymous" w:id="18" w:date="2017-09-18T16:07:43Z"/>
      <w:ins w:author="Anonymous" w:id="23" w:date="2017-09-18T16:07:55Z">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t xml:space="preserve">.</w:t>
        </w:r>
      </w:ins>
      <w:ins w:author="Anonymous" w:id="18" w:date="2017-09-18T16:07:43Z">
        <w:del w:author="Anonymous" w:id="23" w:date="2017-09-18T16:07:55Z">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delText xml:space="preserve">:</w:delText>
          </w:r>
        </w:del>
        <w:r w:rsidDel="00000000" w:rsidR="00000000" w:rsidRPr="00000000">
          <w:rPr>
            <w:color w:val="333333"/>
            <w:sz w:val="20"/>
            <w:szCs w:val="20"/>
            <w:shd w:fill="f5f5f5" w:val="clear"/>
            <w:rtl w:val="0"/>
            <w:rPrChange w:author="Anonymous" w:id="20" w:date="2017-09-18T16:07:43Z">
              <w:rPr>
                <w:color w:val="333333"/>
                <w:sz w:val="20"/>
                <w:szCs w:val="20"/>
                <w:shd w:fill="f5f5f5" w:val="clear"/>
              </w:rPr>
            </w:rPrChange>
          </w:rPr>
          <w:t xml:space="preserve"> The sociometry of search engines, in: Becker, Stalder (Eds.): Deep Search, Studien Verlag, Innsbruck 2009. DOI 10.5281/zenodo.199100</w:t>
        </w:r>
      </w:ins>
      <w:ins w:author="Anonymous" w:id="24" w:date="2017-09-18T16:10:48Z">
        <w:r w:rsidDel="00000000" w:rsidR="00000000" w:rsidRPr="00000000">
          <w:rPr>
            <w:rtl w:val="0"/>
          </w:rPr>
        </w:r>
      </w:ins>
    </w:p>
    <w:p w:rsidR="00000000" w:rsidDel="00000000" w:rsidP="00000000" w:rsidRDefault="00000000" w:rsidRPr="00000000">
      <w:pPr>
        <w:shd w:fill="faf9f9" w:val="clear"/>
        <w:spacing w:after="260" w:line="384.00000000000006" w:lineRule="auto"/>
        <w:contextualSpacing w:val="0"/>
        <w:rPr>
          <w:ins w:author="Anonymous" w:id="28" w:date="2017-09-18T16:08:37Z"/>
          <w:color w:val="333333"/>
          <w:sz w:val="20"/>
          <w:szCs w:val="20"/>
          <w:shd w:fill="f5f5f5" w:val="clear"/>
        </w:rPr>
      </w:pPr>
      <w:ins w:author="Anonymous" w:id="24" w:date="2017-09-18T16:10:48Z">
        <w:del w:author="Anonymous" w:id="25" w:date="2017-09-18T16:10:52Z">
          <w:r w:rsidDel="00000000" w:rsidR="00000000" w:rsidRPr="00000000">
            <w:rPr>
              <w:color w:val="333333"/>
              <w:sz w:val="20"/>
              <w:szCs w:val="20"/>
              <w:shd w:fill="f5f5f5" w:val="clear"/>
              <w:rtl w:val="0"/>
              <w:rPrChange w:author="Anonymous" w:id="26" w:date="2017-09-18T16:10:48Z">
                <w:rPr>
                  <w:color w:val="333333"/>
                  <w:sz w:val="20"/>
                  <w:szCs w:val="20"/>
                  <w:shd w:fill="f5f5f5" w:val="clear"/>
                </w:rPr>
              </w:rPrChange>
            </w:rPr>
            <w:delText xml:space="preserve">Katja </w:delText>
          </w:r>
        </w:del>
        <w:r w:rsidDel="00000000" w:rsidR="00000000" w:rsidRPr="00000000">
          <w:rPr>
            <w:color w:val="333333"/>
            <w:sz w:val="20"/>
            <w:szCs w:val="20"/>
            <w:shd w:fill="f5f5f5" w:val="clear"/>
            <w:rtl w:val="0"/>
            <w:rPrChange w:author="Anonymous" w:id="26" w:date="2017-09-18T16:10:48Z">
              <w:rPr>
                <w:color w:val="333333"/>
                <w:sz w:val="20"/>
                <w:szCs w:val="20"/>
                <w:shd w:fill="f5f5f5" w:val="clear"/>
              </w:rPr>
            </w:rPrChange>
          </w:rPr>
          <w:t xml:space="preserve">Mayer</w:t>
        </w:r>
      </w:ins>
      <w:ins w:author="Anonymous" w:id="27" w:date="2017-09-18T16:10:55Z">
        <w:r w:rsidDel="00000000" w:rsidR="00000000" w:rsidRPr="00000000">
          <w:rPr>
            <w:color w:val="333333"/>
            <w:sz w:val="20"/>
            <w:szCs w:val="20"/>
            <w:shd w:fill="f5f5f5" w:val="clear"/>
            <w:rtl w:val="0"/>
            <w:rPrChange w:author="Anonymous" w:id="26" w:date="2017-09-18T16:10:48Z">
              <w:rPr>
                <w:color w:val="333333"/>
                <w:sz w:val="20"/>
                <w:szCs w:val="20"/>
                <w:shd w:fill="f5f5f5" w:val="clear"/>
              </w:rPr>
            </w:rPrChange>
          </w:rPr>
          <w:t xml:space="preserve">, Katja</w:t>
        </w:r>
      </w:ins>
      <w:ins w:author="Anonymous" w:id="24" w:date="2017-09-18T16:10:48Z">
        <w:del w:author="Anonymous" w:id="27" w:date="2017-09-18T16:10:55Z">
          <w:r w:rsidDel="00000000" w:rsidR="00000000" w:rsidRPr="00000000">
            <w:rPr>
              <w:color w:val="333333"/>
              <w:sz w:val="20"/>
              <w:szCs w:val="20"/>
              <w:shd w:fill="f5f5f5" w:val="clear"/>
              <w:rtl w:val="0"/>
              <w:rPrChange w:author="Anonymous" w:id="26" w:date="2017-09-18T16:10:48Z">
                <w:rPr>
                  <w:color w:val="333333"/>
                  <w:sz w:val="20"/>
                  <w:szCs w:val="20"/>
                  <w:shd w:fill="f5f5f5" w:val="clear"/>
                </w:rPr>
              </w:rPrChange>
            </w:rPr>
            <w:delText xml:space="preserve">:</w:delText>
          </w:r>
        </w:del>
        <w:r w:rsidDel="00000000" w:rsidR="00000000" w:rsidRPr="00000000">
          <w:rPr>
            <w:color w:val="333333"/>
            <w:sz w:val="20"/>
            <w:szCs w:val="20"/>
            <w:shd w:fill="f5f5f5" w:val="clear"/>
            <w:rtl w:val="0"/>
            <w:rPrChange w:author="Anonymous" w:id="26" w:date="2017-09-18T16:10:48Z">
              <w:rPr>
                <w:color w:val="333333"/>
                <w:sz w:val="20"/>
                <w:szCs w:val="20"/>
                <w:shd w:fill="f5f5f5" w:val="clear"/>
              </w:rPr>
            </w:rPrChange>
          </w:rPr>
          <w:t xml:space="preserve"> Objectifying Social Structures, in: Theory &amp; Psychology April 2012 22: 162-178. DOI 10.1177/0959354311427488</w:t>
        </w:r>
      </w:ins>
      <w:ins w:author="Anonymous" w:id="28" w:date="2017-09-18T16:08:37Z">
        <w:r w:rsidDel="00000000" w:rsidR="00000000" w:rsidRPr="00000000">
          <w:rPr>
            <w:rtl w:val="0"/>
          </w:rPr>
        </w:r>
      </w:ins>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ins w:author="Anonymous" w:id="29" w:date="2017-09-18T16:08:52Z">
        <w:del w:author="Anonymous" w:id="30" w:date="2017-09-18T16:08:56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delText xml:space="preserve">Katja </w:delText>
          </w:r>
        </w:del>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Mayer</w:t>
        </w:r>
      </w:ins>
      <w:ins w:author="Anonymous" w:id="32" w:date="2017-09-18T16:09:01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 Katja</w:t>
        </w:r>
      </w:ins>
      <w:ins w:author="Anonymous" w:id="29" w:date="2017-09-18T16:08:52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 and Judith Simon</w:t>
        </w:r>
      </w:ins>
      <w:ins w:author="Anonymous" w:id="33" w:date="2017-09-18T16:09:04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 </w:t>
        </w:r>
      </w:ins>
      <w:ins w:author="Anonymous" w:id="29" w:date="2017-09-18T16:08:52Z"/>
      <w:ins w:author="Anonymous" w:id="34" w:date="2017-09-18T16:09:08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2013.</w:t>
        </w:r>
      </w:ins>
      <w:ins w:author="Anonymous" w:id="29" w:date="2017-09-18T16:08:52Z">
        <w:del w:author="Anonymous" w:id="33" w:date="2017-09-18T16:09:04Z">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delText xml:space="preserve">:</w:delText>
          </w:r>
        </w:del>
        <w:r w:rsidDel="00000000" w:rsidR="00000000" w:rsidRPr="00000000">
          <w:rPr>
            <w:color w:val="333333"/>
            <w:sz w:val="20"/>
            <w:szCs w:val="20"/>
            <w:shd w:fill="f5f5f5" w:val="clear"/>
            <w:rtl w:val="0"/>
            <w:rPrChange w:author="Anonymous" w:id="31" w:date="2017-09-18T16:08:52Z">
              <w:rPr>
                <w:color w:val="333333"/>
                <w:sz w:val="20"/>
                <w:szCs w:val="20"/>
                <w:shd w:fill="f5f5f5" w:val="clear"/>
              </w:rPr>
            </w:rPrChange>
          </w:rPr>
          <w:t xml:space="preserve"> Desired Becomings: The Critical Power of Free Software, in: Journal of Peer Production 3, 2013. DOI 10.5281/zenodo.200236</w:t>
        </w:r>
      </w:ins>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color w:val="333333"/>
          <w:sz w:val="20"/>
          <w:szCs w:val="20"/>
          <w:shd w:fill="f5f5f5" w:val="clear"/>
        </w:rPr>
      </w:pPr>
      <w:r w:rsidDel="00000000" w:rsidR="00000000" w:rsidRPr="00000000">
        <w:rPr>
          <w:color w:val="333333"/>
          <w:sz w:val="20"/>
          <w:szCs w:val="20"/>
          <w:shd w:fill="f5f5f5" w:val="clear"/>
          <w:rtl w:val="0"/>
        </w:rPr>
        <w:t xml:space="preserve">Poon, Martha. 2007. “Scorecards as Devices for Consumer Credit: The Case of Fair, Isaac &amp; Company Incorporated.” The Sociological Review 55 (s2): 284–306.</w:t>
      </w:r>
    </w:p>
    <w:p w:rsidR="00000000" w:rsidDel="00000000" w:rsidP="00000000" w:rsidRDefault="00000000" w:rsidRPr="00000000">
      <w:pPr>
        <w:shd w:fill="faf9f9" w:val="clear"/>
        <w:spacing w:after="260" w:line="384.00000000000006" w:lineRule="auto"/>
        <w:contextualSpacing w:val="0"/>
        <w:rPr/>
      </w:pPr>
      <w:r w:rsidDel="00000000" w:rsidR="00000000" w:rsidRPr="00000000">
        <w:rPr>
          <w:color w:val="333333"/>
          <w:sz w:val="20"/>
          <w:szCs w:val="20"/>
          <w:shd w:fill="f5f5f5" w:val="clear"/>
          <w:rtl w:val="0"/>
        </w:rPr>
        <w:t xml:space="preserve">Van Couvering, Elizabeth. 2017. “The Political Economy of New Media Revisited: Platformisation, Mediatisation, and the Politics of Algorithms.” In Proceedings of the 50th Annual Conference, Hawaii International Conference on System Sciences</w:t>
      </w:r>
      <w:r w:rsidDel="00000000" w:rsidR="00000000" w:rsidRPr="00000000">
        <w:fldChar w:fldCharType="begin"/>
        <w:instrText xml:space="preserve"> HYPERLINK "https://ssrn.com/abstract=2991794" </w:instrText>
        <w:fldChar w:fldCharType="separate"/>
      </w: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color w:val="6611cc"/>
          <w:sz w:val="20"/>
          <w:szCs w:val="20"/>
          <w:highlight w:val="white"/>
          <w:u w:val="single"/>
        </w:rPr>
      </w:pPr>
      <w:r w:rsidDel="00000000" w:rsidR="00000000" w:rsidRPr="00000000">
        <w:fldChar w:fldCharType="end"/>
      </w:r>
      <w:r w:rsidDel="00000000" w:rsidR="00000000" w:rsidRPr="00000000">
        <w:fldChar w:fldCharType="begin"/>
        <w:instrText xml:space="preserve"> HYPERLINK "https://ssrn.com/abstract=2991794" </w:instrText>
        <w:fldChar w:fldCharType="separate"/>
      </w:r>
      <w:r w:rsidDel="00000000" w:rsidR="00000000" w:rsidRPr="00000000">
        <w:rPr>
          <w:rtl w:val="0"/>
        </w:rPr>
      </w:r>
    </w:p>
    <w:p w:rsidR="00000000" w:rsidDel="00000000" w:rsidP="00000000" w:rsidRDefault="00000000" w:rsidRPr="00000000">
      <w:pPr>
        <w:shd w:fill="faf9f9" w:val="clear"/>
        <w:spacing w:after="260" w:line="384.00000000000006" w:lineRule="auto"/>
        <w:contextualSpacing w:val="0"/>
        <w:rPr/>
      </w:pPr>
      <w:r w:rsidDel="00000000" w:rsidR="00000000" w:rsidRPr="00000000">
        <w:fldChar w:fldCharType="end"/>
      </w:r>
      <w:r w:rsidDel="00000000" w:rsidR="00000000" w:rsidRPr="00000000">
        <w:rPr>
          <w:color w:val="333333"/>
          <w:sz w:val="20"/>
          <w:szCs w:val="20"/>
          <w:highlight w:val="white"/>
          <w:rtl w:val="0"/>
        </w:rPr>
        <w:t xml:space="preserve">Zeide, Elana, Student Privacy Principles for the Age of Big Data: Moving Beyond FERPA and FIPPs (August 11, 2016). 8 Drexel Law Review 339 (2016). Available at SSRN: </w:t>
      </w:r>
      <w:hyperlink r:id="rId708">
        <w:r w:rsidDel="00000000" w:rsidR="00000000" w:rsidRPr="00000000">
          <w:rPr>
            <w:color w:val="6611cc"/>
            <w:sz w:val="20"/>
            <w:szCs w:val="20"/>
            <w:highlight w:val="white"/>
            <w:u w:val="single"/>
            <w:rtl w:val="0"/>
          </w:rPr>
          <w:t xml:space="preserve">https://ssrn.com/abstract=2821837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Other great lists!</w:t>
      </w:r>
    </w:p>
    <w:p w:rsidR="00000000" w:rsidDel="00000000" w:rsidP="00000000" w:rsidRDefault="00000000" w:rsidRPr="00000000">
      <w:pPr>
        <w:contextualSpacing w:val="0"/>
        <w:rPr/>
      </w:pPr>
      <w:hyperlink r:id="rId709">
        <w:r w:rsidDel="00000000" w:rsidR="00000000" w:rsidRPr="00000000">
          <w:rPr>
            <w:color w:val="1155cc"/>
            <w:u w:val="single"/>
            <w:rtl w:val="0"/>
          </w:rPr>
          <w:t xml:space="preserve">http://zararah.net/blog/2016/03/13/women-tech-critics/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Geek Feminism, public Zotero library:</w:t>
      </w:r>
    </w:p>
    <w:p w:rsidR="00000000" w:rsidDel="00000000" w:rsidP="00000000" w:rsidRDefault="00000000" w:rsidRPr="00000000">
      <w:pPr>
        <w:contextualSpacing w:val="0"/>
        <w:rPr/>
      </w:pPr>
      <w:hyperlink r:id="rId710">
        <w:r w:rsidDel="00000000" w:rsidR="00000000" w:rsidRPr="00000000">
          <w:rPr>
            <w:color w:val="1155cc"/>
            <w:u w:val="single"/>
            <w:rtl w:val="0"/>
          </w:rPr>
          <w:t xml:space="preserve">https://www.zotero.org/groups/248072/geek_feminism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11">
        <w:r w:rsidDel="00000000" w:rsidR="00000000" w:rsidRPr="00000000">
          <w:rPr>
            <w:color w:val="1155cc"/>
            <w:u w:val="single"/>
            <w:rtl w:val="0"/>
          </w:rPr>
          <w:t xml:space="preserve">https://twitter.com/astepanovich/lists/women-in-tech</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12">
        <w:r w:rsidDel="00000000" w:rsidR="00000000" w:rsidRPr="00000000">
          <w:rPr>
            <w:color w:val="1155cc"/>
            <w:u w:val="single"/>
            <w:rtl w:val="0"/>
          </w:rPr>
          <w:t xml:space="preserve">https://www.lawfareblog.com/list-female-technology-policy-experts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13">
        <w:r w:rsidDel="00000000" w:rsidR="00000000" w:rsidRPr="00000000">
          <w:rPr>
            <w:color w:val="1155cc"/>
            <w:u w:val="single"/>
            <w:rtl w:val="0"/>
          </w:rPr>
          <w:t xml:space="preserve">http://womenalsoknowstuff.com/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New Inquiry’s Syllabus of Gaming + Feminism: https://thenewinquiry.com/tni-syllabus-gaming-and-feminism/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14" w:type="default"/>
      <w:headerReference r:id="rId715" w:type="first"/>
      <w:footerReference r:id="rId716" w:type="default"/>
      <w:footerReference r:id="rId717" w:type="first"/>
      <w:pgSz w:h="15840" w:w="12240"/>
      <w:pgMar w:bottom="1440" w:top="1440" w:left="1440" w:right="1440" w:header="0"/>
      <w:pgNumType w:start="0"/>
      <w:titlePg w:val="1"/>
      <w:sectPrChange w:author="אלישבע ג'ייקובס" w:id="0" w:date="2017-09-27T19:35:50Z">
        <w:sectPr w:rsidR="000000" w:rsidDel="000000" w:rsidRPr="000000" w:rsidSect="000000">
          <w:pgMar w:bottom="1440" w:top="1440" w:left="1440" w:right="1440" w:header="0"/>
          <w:pgNumType w:start="0"/>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 Raso" w:id="1" w:date="2017-09-06T09:18: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happy to help clean up any sections as needed. Just waiting to defend my doctoral thesis at University of Toronto and getting ready to head to Yale ISP for some postdoc research, so I have some time on my hands the next few weeks!</w:t>
        </w:r>
      </w:ins>
    </w:p>
  </w:comment>
  <w:comment w:author="Sarah West" w:id="2" w:date="2017-09-05T22:17: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really great, thank you Jen - and best of luck with your defense!</w:t>
        </w:r>
      </w:ins>
    </w:p>
  </w:comment>
  <w:comment w:author="Jen Raso" w:id="3" w:date="2017-09-05T23:05: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Please keep me posted as to what needs to be done. I'm happy to pitch in.</w:t>
        </w:r>
      </w:ins>
    </w:p>
  </w:comment>
  <w:comment w:author="Sarah West" w:id="4" w:date="2017-09-06T09:18: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would be great would be to try to organize the list a bit more around subject expertise, or to add a few words about the work of any scholars you're familiar with - just to make it a bit more usable?</w:t>
        </w:r>
      </w:ins>
    </w:p>
  </w:comment>
  <w:comment w:author="David O'Sullivan" w:id="0" w:date="2017-09-23T00:59: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w:t>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Dorothea Kleine @dorotheakleine</w:t>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Mattern @shannonmattern</w:t>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Gabrys</w:t>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Lauren Hoffman @annaeveryday</w:t>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tl w:val="0"/>
          </w:rPr>
        </w:r>
      </w:ins>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אלישבע ג'ייקובס" w:id="35" w:date="2017-09-27T19:35:50Z"/>
          <w:rFonts w:ascii="Arial" w:cs="Arial" w:eastAsia="Arial" w:hAnsi="Arial"/>
          <w:b w:val="0"/>
          <w:i w:val="0"/>
          <w:smallCaps w:val="0"/>
          <w:strike w:val="0"/>
          <w:color w:val="000000"/>
          <w:sz w:val="22"/>
          <w:szCs w:val="22"/>
          <w:u w:val="none"/>
          <w:shd w:fill="auto" w:val="clear"/>
          <w:vertAlign w:val="baseline"/>
        </w:rPr>
      </w:pPr>
      <w:ins w:author="אלישבע ג'ייקובס" w:id="35" w:date="2017-09-27T19:35: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resource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bidi w:val="1"/>
      <w:contextualSpacing w:val="0"/>
      <w:rPr>
        <w:ins w:author="אלישבע ג'ייקובס" w:id="35" w:date="2017-09-27T19:35:50Z"/>
        <w:rPrChange w:author="אלישבע ג'ייקובס" w:id="0" w:date="2017-09-27T19:35:50Z">
          <w:rPr/>
        </w:rPrChange>
      </w:rPr>
    </w:pPr>
    <w:ins w:author="אלישבע ג'ייקובס" w:id="35" w:date="2017-09-27T19:35:50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twitter.com/KathAlbury" TargetMode="External"/><Relationship Id="rId194" Type="http://schemas.openxmlformats.org/officeDocument/2006/relationships/hyperlink" Target="https://twitter.com/KathAlbury" TargetMode="External"/><Relationship Id="rId193" Type="http://schemas.openxmlformats.org/officeDocument/2006/relationships/hyperlink" Target="https://twitter.com/KathAlbury" TargetMode="External"/><Relationship Id="rId192" Type="http://schemas.openxmlformats.org/officeDocument/2006/relationships/hyperlink" Target="https://twitter.com/KathAlbury" TargetMode="External"/><Relationship Id="rId191" Type="http://schemas.openxmlformats.org/officeDocument/2006/relationships/hyperlink" Target="https://twitter.com/KathAlbury" TargetMode="External"/><Relationship Id="rId187" Type="http://schemas.openxmlformats.org/officeDocument/2006/relationships/hyperlink" Target="https://twitter.com/KathAlbury" TargetMode="External"/><Relationship Id="rId186" Type="http://schemas.openxmlformats.org/officeDocument/2006/relationships/hyperlink" Target="https://twitter.com/KathAlbury" TargetMode="External"/><Relationship Id="rId185" Type="http://schemas.openxmlformats.org/officeDocument/2006/relationships/hyperlink" Target="https://twitter.com/KathAlbury" TargetMode="External"/><Relationship Id="rId184" Type="http://schemas.openxmlformats.org/officeDocument/2006/relationships/hyperlink" Target="https://twitter.com/KathAlbury" TargetMode="External"/><Relationship Id="rId189" Type="http://schemas.openxmlformats.org/officeDocument/2006/relationships/hyperlink" Target="https://twitter.com/KathAlbury" TargetMode="External"/><Relationship Id="rId188" Type="http://schemas.openxmlformats.org/officeDocument/2006/relationships/hyperlink" Target="https://twitter.com/KathAlbury" TargetMode="External"/><Relationship Id="rId183" Type="http://schemas.openxmlformats.org/officeDocument/2006/relationships/hyperlink" Target="https://twitter.com/KathAlbury" TargetMode="External"/><Relationship Id="rId182" Type="http://schemas.openxmlformats.org/officeDocument/2006/relationships/hyperlink" Target="https://twitter.com/KathAlbury" TargetMode="External"/><Relationship Id="rId181" Type="http://schemas.openxmlformats.org/officeDocument/2006/relationships/hyperlink" Target="https://twitter.com/KathAlbury" TargetMode="External"/><Relationship Id="rId180" Type="http://schemas.openxmlformats.org/officeDocument/2006/relationships/hyperlink" Target="https://twitter.com/KathAlbury" TargetMode="External"/><Relationship Id="rId176" Type="http://schemas.openxmlformats.org/officeDocument/2006/relationships/hyperlink" Target="https://twitter.com/KathAlbury" TargetMode="External"/><Relationship Id="rId297" Type="http://schemas.openxmlformats.org/officeDocument/2006/relationships/hyperlink" Target="https://twitter.com/KathAlbury" TargetMode="External"/><Relationship Id="rId175" Type="http://schemas.openxmlformats.org/officeDocument/2006/relationships/hyperlink" Target="https://twitter.com/KathAlbury" TargetMode="External"/><Relationship Id="rId296" Type="http://schemas.openxmlformats.org/officeDocument/2006/relationships/hyperlink" Target="https://twitter.com/KathAlbury" TargetMode="External"/><Relationship Id="rId174" Type="http://schemas.openxmlformats.org/officeDocument/2006/relationships/hyperlink" Target="https://twitter.com/KathAlbury" TargetMode="External"/><Relationship Id="rId295" Type="http://schemas.openxmlformats.org/officeDocument/2006/relationships/hyperlink" Target="https://twitter.com/KathAlbury" TargetMode="External"/><Relationship Id="rId173" Type="http://schemas.openxmlformats.org/officeDocument/2006/relationships/hyperlink" Target="https://twitter.com/KathAlbury" TargetMode="External"/><Relationship Id="rId294" Type="http://schemas.openxmlformats.org/officeDocument/2006/relationships/hyperlink" Target="https://twitter.com/KathAlbury" TargetMode="External"/><Relationship Id="rId179" Type="http://schemas.openxmlformats.org/officeDocument/2006/relationships/hyperlink" Target="https://twitter.com/KathAlbury" TargetMode="External"/><Relationship Id="rId178" Type="http://schemas.openxmlformats.org/officeDocument/2006/relationships/hyperlink" Target="https://twitter.com/KathAlbury" TargetMode="External"/><Relationship Id="rId299" Type="http://schemas.openxmlformats.org/officeDocument/2006/relationships/hyperlink" Target="https://twitter.com/KathAlbury" TargetMode="External"/><Relationship Id="rId177" Type="http://schemas.openxmlformats.org/officeDocument/2006/relationships/hyperlink" Target="https://twitter.com/KathAlbury" TargetMode="External"/><Relationship Id="rId298" Type="http://schemas.openxmlformats.org/officeDocument/2006/relationships/hyperlink" Target="https://twitter.com/KathAlbury" TargetMode="External"/><Relationship Id="rId198" Type="http://schemas.openxmlformats.org/officeDocument/2006/relationships/hyperlink" Target="https://twitter.com/KathAlbury" TargetMode="External"/><Relationship Id="rId197" Type="http://schemas.openxmlformats.org/officeDocument/2006/relationships/hyperlink" Target="https://twitter.com/KathAlbury" TargetMode="External"/><Relationship Id="rId196" Type="http://schemas.openxmlformats.org/officeDocument/2006/relationships/hyperlink" Target="https://twitter.com/KathAlbury" TargetMode="External"/><Relationship Id="rId195" Type="http://schemas.openxmlformats.org/officeDocument/2006/relationships/hyperlink" Target="https://twitter.com/KathAlbury" TargetMode="External"/><Relationship Id="rId199" Type="http://schemas.openxmlformats.org/officeDocument/2006/relationships/hyperlink" Target="https://twitter.com/KathAlbury" TargetMode="External"/><Relationship Id="rId150" Type="http://schemas.openxmlformats.org/officeDocument/2006/relationships/hyperlink" Target="https://twitter.com/KathAlbury" TargetMode="External"/><Relationship Id="rId271" Type="http://schemas.openxmlformats.org/officeDocument/2006/relationships/hyperlink" Target="https://twitter.com/KathAlbury" TargetMode="External"/><Relationship Id="rId392" Type="http://schemas.openxmlformats.org/officeDocument/2006/relationships/hyperlink" Target="https://twitter.com/KathAlbury" TargetMode="External"/><Relationship Id="rId270" Type="http://schemas.openxmlformats.org/officeDocument/2006/relationships/hyperlink" Target="https://twitter.com/KathAlbury" TargetMode="External"/><Relationship Id="rId391" Type="http://schemas.openxmlformats.org/officeDocument/2006/relationships/hyperlink" Target="https://twitter.com/KathAlbury" TargetMode="External"/><Relationship Id="rId390" Type="http://schemas.openxmlformats.org/officeDocument/2006/relationships/hyperlink" Target="https://twitter.com/KathAlbury"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KathAlbury" TargetMode="External"/><Relationship Id="rId4" Type="http://schemas.openxmlformats.org/officeDocument/2006/relationships/numbering" Target="numbering.xml"/><Relationship Id="rId148" Type="http://schemas.openxmlformats.org/officeDocument/2006/relationships/hyperlink" Target="https://twitter.com/KathAlbury" TargetMode="External"/><Relationship Id="rId269" Type="http://schemas.openxmlformats.org/officeDocument/2006/relationships/hyperlink" Target="https://twitter.com/KathAlbury" TargetMode="External"/><Relationship Id="rId9" Type="http://schemas.openxmlformats.org/officeDocument/2006/relationships/hyperlink" Target="https://twitter.com/katecrawford/status/904738141290029056" TargetMode="External"/><Relationship Id="rId143" Type="http://schemas.openxmlformats.org/officeDocument/2006/relationships/hyperlink" Target="https://twitter.com/KathAlbury" TargetMode="External"/><Relationship Id="rId264" Type="http://schemas.openxmlformats.org/officeDocument/2006/relationships/hyperlink" Target="https://twitter.com/KathAlbury" TargetMode="External"/><Relationship Id="rId385" Type="http://schemas.openxmlformats.org/officeDocument/2006/relationships/hyperlink" Target="https://twitter.com/KathAlbury" TargetMode="External"/><Relationship Id="rId142" Type="http://schemas.openxmlformats.org/officeDocument/2006/relationships/hyperlink" Target="https://twitter.com/KathAlbury" TargetMode="External"/><Relationship Id="rId263" Type="http://schemas.openxmlformats.org/officeDocument/2006/relationships/hyperlink" Target="https://twitter.com/KathAlbury" TargetMode="External"/><Relationship Id="rId384" Type="http://schemas.openxmlformats.org/officeDocument/2006/relationships/hyperlink" Target="https://twitter.com/KathAlbury" TargetMode="External"/><Relationship Id="rId141" Type="http://schemas.openxmlformats.org/officeDocument/2006/relationships/hyperlink" Target="https://twitter.com/KathAlbury" TargetMode="External"/><Relationship Id="rId262" Type="http://schemas.openxmlformats.org/officeDocument/2006/relationships/hyperlink" Target="https://twitter.com/KathAlbury" TargetMode="External"/><Relationship Id="rId383" Type="http://schemas.openxmlformats.org/officeDocument/2006/relationships/hyperlink" Target="https://twitter.com/KathAlbury" TargetMode="External"/><Relationship Id="rId140" Type="http://schemas.openxmlformats.org/officeDocument/2006/relationships/hyperlink" Target="https://twitter.com/KathAlbury" TargetMode="External"/><Relationship Id="rId261" Type="http://schemas.openxmlformats.org/officeDocument/2006/relationships/hyperlink" Target="https://twitter.com/KathAlbury" TargetMode="External"/><Relationship Id="rId382" Type="http://schemas.openxmlformats.org/officeDocument/2006/relationships/hyperlink" Target="https://twitter.com/KathAlbury" TargetMode="External"/><Relationship Id="rId5" Type="http://schemas.openxmlformats.org/officeDocument/2006/relationships/styles" Target="styles.xml"/><Relationship Id="rId147" Type="http://schemas.openxmlformats.org/officeDocument/2006/relationships/hyperlink" Target="https://twitter.com/KathAlbury" TargetMode="External"/><Relationship Id="rId268" Type="http://schemas.openxmlformats.org/officeDocument/2006/relationships/hyperlink" Target="https://twitter.com/KathAlbury" TargetMode="External"/><Relationship Id="rId389" Type="http://schemas.openxmlformats.org/officeDocument/2006/relationships/hyperlink" Target="https://twitter.com/KathAlbury" TargetMode="External"/><Relationship Id="rId6" Type="http://schemas.openxmlformats.org/officeDocument/2006/relationships/hyperlink" Target="https://twitter.com/sivavaid/status/904695860478578688" TargetMode="External"/><Relationship Id="rId146" Type="http://schemas.openxmlformats.org/officeDocument/2006/relationships/hyperlink" Target="https://twitter.com/KathAlbury" TargetMode="External"/><Relationship Id="rId267" Type="http://schemas.openxmlformats.org/officeDocument/2006/relationships/hyperlink" Target="https://twitter.com/KathAlbury" TargetMode="External"/><Relationship Id="rId388" Type="http://schemas.openxmlformats.org/officeDocument/2006/relationships/hyperlink" Target="https://twitter.com/KathAlbury" TargetMode="External"/><Relationship Id="rId7" Type="http://schemas.openxmlformats.org/officeDocument/2006/relationships/hyperlink" Target="https://www.facebook.com/biella/posts/10159218319960632?notif_t=feedback_reaction_generic&amp;notif_id=1504522973795016" TargetMode="External"/><Relationship Id="rId145" Type="http://schemas.openxmlformats.org/officeDocument/2006/relationships/hyperlink" Target="https://twitter.com/KathAlbury" TargetMode="External"/><Relationship Id="rId266" Type="http://schemas.openxmlformats.org/officeDocument/2006/relationships/hyperlink" Target="https://twitter.com/KathAlbury" TargetMode="External"/><Relationship Id="rId387" Type="http://schemas.openxmlformats.org/officeDocument/2006/relationships/hyperlink" Target="https://twitter.com/KathAlbury" TargetMode="External"/><Relationship Id="rId8" Type="http://schemas.openxmlformats.org/officeDocument/2006/relationships/hyperlink" Target="https://lareviewofbooks-org-cgwbfgl6lklqqj3f4t3.netdna-ssl.com/wp-content/uploads/2017/08/Larb_DigitalRevlolution_r2.pdf" TargetMode="External"/><Relationship Id="rId144" Type="http://schemas.openxmlformats.org/officeDocument/2006/relationships/hyperlink" Target="https://twitter.com/KathAlbury" TargetMode="External"/><Relationship Id="rId265" Type="http://schemas.openxmlformats.org/officeDocument/2006/relationships/hyperlink" Target="https://twitter.com/KathAlbury" TargetMode="External"/><Relationship Id="rId386" Type="http://schemas.openxmlformats.org/officeDocument/2006/relationships/hyperlink" Target="https://twitter.com/KathAlbury" TargetMode="External"/><Relationship Id="rId260" Type="http://schemas.openxmlformats.org/officeDocument/2006/relationships/hyperlink" Target="https://twitter.com/KathAlbury" TargetMode="External"/><Relationship Id="rId381" Type="http://schemas.openxmlformats.org/officeDocument/2006/relationships/hyperlink" Target="https://twitter.com/KathAlbury" TargetMode="External"/><Relationship Id="rId380" Type="http://schemas.openxmlformats.org/officeDocument/2006/relationships/hyperlink" Target="https://twitter.com/KathAlbury" TargetMode="External"/><Relationship Id="rId139" Type="http://schemas.openxmlformats.org/officeDocument/2006/relationships/hyperlink" Target="https://twitter.com/KathAlbury" TargetMode="External"/><Relationship Id="rId138" Type="http://schemas.openxmlformats.org/officeDocument/2006/relationships/hyperlink" Target="https://twitter.com/KathAlbury" TargetMode="External"/><Relationship Id="rId259" Type="http://schemas.openxmlformats.org/officeDocument/2006/relationships/hyperlink" Target="https://twitter.com/KathAlbury" TargetMode="External"/><Relationship Id="rId137" Type="http://schemas.openxmlformats.org/officeDocument/2006/relationships/hyperlink" Target="https://twitter.com/KathAlbury" TargetMode="External"/><Relationship Id="rId258" Type="http://schemas.openxmlformats.org/officeDocument/2006/relationships/hyperlink" Target="https://twitter.com/KathAlbury" TargetMode="External"/><Relationship Id="rId379" Type="http://schemas.openxmlformats.org/officeDocument/2006/relationships/hyperlink" Target="https://twitter.com/KathAlbury" TargetMode="External"/><Relationship Id="rId132" Type="http://schemas.openxmlformats.org/officeDocument/2006/relationships/hyperlink" Target="https://twitter.com/KathAlbury" TargetMode="External"/><Relationship Id="rId253" Type="http://schemas.openxmlformats.org/officeDocument/2006/relationships/hyperlink" Target="https://twitter.com/KathAlbury" TargetMode="External"/><Relationship Id="rId374" Type="http://schemas.openxmlformats.org/officeDocument/2006/relationships/hyperlink" Target="https://twitter.com/KathAlbury" TargetMode="External"/><Relationship Id="rId495" Type="http://schemas.openxmlformats.org/officeDocument/2006/relationships/hyperlink" Target="https://twitter.com/blaurel" TargetMode="External"/><Relationship Id="rId131" Type="http://schemas.openxmlformats.org/officeDocument/2006/relationships/hyperlink" Target="https://twitter.com/KathAlbury" TargetMode="External"/><Relationship Id="rId252" Type="http://schemas.openxmlformats.org/officeDocument/2006/relationships/hyperlink" Target="https://twitter.com/KathAlbury" TargetMode="External"/><Relationship Id="rId373" Type="http://schemas.openxmlformats.org/officeDocument/2006/relationships/hyperlink" Target="https://twitter.com/KathAlbury" TargetMode="External"/><Relationship Id="rId494" Type="http://schemas.openxmlformats.org/officeDocument/2006/relationships/hyperlink" Target="https://twitter.com/blaurel" TargetMode="External"/><Relationship Id="rId130" Type="http://schemas.openxmlformats.org/officeDocument/2006/relationships/hyperlink" Target="https://twitter.com/KathAlbury" TargetMode="External"/><Relationship Id="rId251" Type="http://schemas.openxmlformats.org/officeDocument/2006/relationships/hyperlink" Target="https://twitter.com/KathAlbury" TargetMode="External"/><Relationship Id="rId372" Type="http://schemas.openxmlformats.org/officeDocument/2006/relationships/hyperlink" Target="https://twitter.com/KathAlbury" TargetMode="External"/><Relationship Id="rId493" Type="http://schemas.openxmlformats.org/officeDocument/2006/relationships/hyperlink" Target="https://twitter.com/_athinak_" TargetMode="External"/><Relationship Id="rId250" Type="http://schemas.openxmlformats.org/officeDocument/2006/relationships/hyperlink" Target="https://twitter.com/KathAlbury" TargetMode="External"/><Relationship Id="rId371" Type="http://schemas.openxmlformats.org/officeDocument/2006/relationships/hyperlink" Target="https://twitter.com/KathAlbury" TargetMode="External"/><Relationship Id="rId492" Type="http://schemas.openxmlformats.org/officeDocument/2006/relationships/hyperlink" Target="https://twitter.com/ritaraley" TargetMode="External"/><Relationship Id="rId136" Type="http://schemas.openxmlformats.org/officeDocument/2006/relationships/hyperlink" Target="https://twitter.com/KathAlbury" TargetMode="External"/><Relationship Id="rId257" Type="http://schemas.openxmlformats.org/officeDocument/2006/relationships/hyperlink" Target="https://twitter.com/KathAlbury" TargetMode="External"/><Relationship Id="rId378" Type="http://schemas.openxmlformats.org/officeDocument/2006/relationships/hyperlink" Target="https://twitter.com/KathAlbury" TargetMode="External"/><Relationship Id="rId499" Type="http://schemas.openxmlformats.org/officeDocument/2006/relationships/hyperlink" Target="https://twitter.com/leotanczt" TargetMode="External"/><Relationship Id="rId135" Type="http://schemas.openxmlformats.org/officeDocument/2006/relationships/hyperlink" Target="https://twitter.com/KathAlbury" TargetMode="External"/><Relationship Id="rId256" Type="http://schemas.openxmlformats.org/officeDocument/2006/relationships/hyperlink" Target="https://twitter.com/KathAlbury" TargetMode="External"/><Relationship Id="rId377" Type="http://schemas.openxmlformats.org/officeDocument/2006/relationships/hyperlink" Target="https://twitter.com/ClareSoutherton" TargetMode="External"/><Relationship Id="rId498" Type="http://schemas.openxmlformats.org/officeDocument/2006/relationships/hyperlink" Target="http://twitter.com/ystvns" TargetMode="External"/><Relationship Id="rId134" Type="http://schemas.openxmlformats.org/officeDocument/2006/relationships/hyperlink" Target="https://twitter.com/KathAlbury" TargetMode="External"/><Relationship Id="rId255" Type="http://schemas.openxmlformats.org/officeDocument/2006/relationships/hyperlink" Target="https://twitter.com/KathAlbury" TargetMode="External"/><Relationship Id="rId376" Type="http://schemas.openxmlformats.org/officeDocument/2006/relationships/hyperlink" Target="https://twitter.com/gemkillen" TargetMode="External"/><Relationship Id="rId497" Type="http://schemas.openxmlformats.org/officeDocument/2006/relationships/hyperlink" Target="https://twitter.com/karen_ec_levy" TargetMode="External"/><Relationship Id="rId133" Type="http://schemas.openxmlformats.org/officeDocument/2006/relationships/hyperlink" Target="https://twitter.com/KathAlbury" TargetMode="External"/><Relationship Id="rId254" Type="http://schemas.openxmlformats.org/officeDocument/2006/relationships/hyperlink" Target="https://twitter.com/KathAlbury" TargetMode="External"/><Relationship Id="rId375" Type="http://schemas.openxmlformats.org/officeDocument/2006/relationships/hyperlink" Target="https://twitter.com/allergyPhD" TargetMode="External"/><Relationship Id="rId496" Type="http://schemas.openxmlformats.org/officeDocument/2006/relationships/hyperlink" Target="https://twitter.com/karen_ec_levy" TargetMode="External"/><Relationship Id="rId172" Type="http://schemas.openxmlformats.org/officeDocument/2006/relationships/hyperlink" Target="https://twitter.com/KathAlbury" TargetMode="External"/><Relationship Id="rId293" Type="http://schemas.openxmlformats.org/officeDocument/2006/relationships/hyperlink" Target="https://twitter.com/KathAlbury" TargetMode="External"/><Relationship Id="rId171" Type="http://schemas.openxmlformats.org/officeDocument/2006/relationships/hyperlink" Target="https://twitter.com/KathAlbury" TargetMode="External"/><Relationship Id="rId292" Type="http://schemas.openxmlformats.org/officeDocument/2006/relationships/hyperlink" Target="https://twitter.com/KathAlbury" TargetMode="External"/><Relationship Id="rId170" Type="http://schemas.openxmlformats.org/officeDocument/2006/relationships/hyperlink" Target="https://twitter.com/KathAlbury" TargetMode="External"/><Relationship Id="rId291" Type="http://schemas.openxmlformats.org/officeDocument/2006/relationships/hyperlink" Target="https://twitter.com/KathAlbury" TargetMode="External"/><Relationship Id="rId290" Type="http://schemas.openxmlformats.org/officeDocument/2006/relationships/hyperlink" Target="https://twitter.com/KathAlbury" TargetMode="External"/><Relationship Id="rId165" Type="http://schemas.openxmlformats.org/officeDocument/2006/relationships/hyperlink" Target="https://twitter.com/KathAlbury" TargetMode="External"/><Relationship Id="rId286" Type="http://schemas.openxmlformats.org/officeDocument/2006/relationships/hyperlink" Target="https://twitter.com/KathAlbury" TargetMode="External"/><Relationship Id="rId164" Type="http://schemas.openxmlformats.org/officeDocument/2006/relationships/hyperlink" Target="https://twitter.com/KathAlbury" TargetMode="External"/><Relationship Id="rId285" Type="http://schemas.openxmlformats.org/officeDocument/2006/relationships/hyperlink" Target="https://twitter.com/KathAlbury" TargetMode="External"/><Relationship Id="rId163" Type="http://schemas.openxmlformats.org/officeDocument/2006/relationships/hyperlink" Target="https://twitter.com/KathAlbury" TargetMode="External"/><Relationship Id="rId284" Type="http://schemas.openxmlformats.org/officeDocument/2006/relationships/hyperlink" Target="https://twitter.com/KathAlbury" TargetMode="External"/><Relationship Id="rId162" Type="http://schemas.openxmlformats.org/officeDocument/2006/relationships/hyperlink" Target="https://twitter.com/KathAlbury" TargetMode="External"/><Relationship Id="rId283" Type="http://schemas.openxmlformats.org/officeDocument/2006/relationships/hyperlink" Target="https://twitter.com/KathAlbury" TargetMode="External"/><Relationship Id="rId169" Type="http://schemas.openxmlformats.org/officeDocument/2006/relationships/hyperlink" Target="https://twitter.com/KathAlbury" TargetMode="External"/><Relationship Id="rId168" Type="http://schemas.openxmlformats.org/officeDocument/2006/relationships/hyperlink" Target="https://twitter.com/KathAlbury" TargetMode="External"/><Relationship Id="rId289" Type="http://schemas.openxmlformats.org/officeDocument/2006/relationships/hyperlink" Target="https://twitter.com/KathAlbury" TargetMode="External"/><Relationship Id="rId167" Type="http://schemas.openxmlformats.org/officeDocument/2006/relationships/hyperlink" Target="https://twitter.com/KathAlbury" TargetMode="External"/><Relationship Id="rId288" Type="http://schemas.openxmlformats.org/officeDocument/2006/relationships/hyperlink" Target="https://twitter.com/KathAlbury" TargetMode="External"/><Relationship Id="rId166" Type="http://schemas.openxmlformats.org/officeDocument/2006/relationships/hyperlink" Target="https://twitter.com/KathAlbury" TargetMode="External"/><Relationship Id="rId287" Type="http://schemas.openxmlformats.org/officeDocument/2006/relationships/hyperlink" Target="https://twitter.com/KathAlbury" TargetMode="External"/><Relationship Id="rId161" Type="http://schemas.openxmlformats.org/officeDocument/2006/relationships/hyperlink" Target="https://twitter.com/KathAlbury" TargetMode="External"/><Relationship Id="rId282" Type="http://schemas.openxmlformats.org/officeDocument/2006/relationships/hyperlink" Target="https://twitter.com/KathAlbury" TargetMode="External"/><Relationship Id="rId160" Type="http://schemas.openxmlformats.org/officeDocument/2006/relationships/hyperlink" Target="https://twitter.com/KathAlbury" TargetMode="External"/><Relationship Id="rId281" Type="http://schemas.openxmlformats.org/officeDocument/2006/relationships/hyperlink" Target="https://twitter.com/KathAlbury" TargetMode="External"/><Relationship Id="rId280" Type="http://schemas.openxmlformats.org/officeDocument/2006/relationships/hyperlink" Target="https://twitter.com/KathAlbury" TargetMode="External"/><Relationship Id="rId159" Type="http://schemas.openxmlformats.org/officeDocument/2006/relationships/hyperlink" Target="https://twitter.com/KathAlbury" TargetMode="External"/><Relationship Id="rId154" Type="http://schemas.openxmlformats.org/officeDocument/2006/relationships/hyperlink" Target="https://twitter.com/KathAlbury" TargetMode="External"/><Relationship Id="rId275" Type="http://schemas.openxmlformats.org/officeDocument/2006/relationships/hyperlink" Target="https://twitter.com/KathAlbury" TargetMode="External"/><Relationship Id="rId396" Type="http://schemas.openxmlformats.org/officeDocument/2006/relationships/hyperlink" Target="https://twitter.com/KathAlbury" TargetMode="External"/><Relationship Id="rId153" Type="http://schemas.openxmlformats.org/officeDocument/2006/relationships/hyperlink" Target="https://twitter.com/KathAlbury" TargetMode="External"/><Relationship Id="rId274" Type="http://schemas.openxmlformats.org/officeDocument/2006/relationships/hyperlink" Target="https://twitter.com/KathAlbury" TargetMode="External"/><Relationship Id="rId395" Type="http://schemas.openxmlformats.org/officeDocument/2006/relationships/hyperlink" Target="https://twitter.com/KathAlbury" TargetMode="External"/><Relationship Id="rId152" Type="http://schemas.openxmlformats.org/officeDocument/2006/relationships/hyperlink" Target="https://twitter.com/KathAlbury" TargetMode="External"/><Relationship Id="rId273" Type="http://schemas.openxmlformats.org/officeDocument/2006/relationships/hyperlink" Target="https://twitter.com/KathAlbury" TargetMode="External"/><Relationship Id="rId394" Type="http://schemas.openxmlformats.org/officeDocument/2006/relationships/hyperlink" Target="https://twitter.com/KathAlbury" TargetMode="External"/><Relationship Id="rId151" Type="http://schemas.openxmlformats.org/officeDocument/2006/relationships/hyperlink" Target="https://twitter.com/KathAlbury" TargetMode="External"/><Relationship Id="rId272" Type="http://schemas.openxmlformats.org/officeDocument/2006/relationships/hyperlink" Target="https://twitter.com/KathAlbury" TargetMode="External"/><Relationship Id="rId393" Type="http://schemas.openxmlformats.org/officeDocument/2006/relationships/hyperlink" Target="https://twitter.com/KathAlbury" TargetMode="External"/><Relationship Id="rId158" Type="http://schemas.openxmlformats.org/officeDocument/2006/relationships/hyperlink" Target="https://twitter.com/KathAlbury" TargetMode="External"/><Relationship Id="rId279" Type="http://schemas.openxmlformats.org/officeDocument/2006/relationships/hyperlink" Target="https://twitter.com/KathAlbury" TargetMode="External"/><Relationship Id="rId157" Type="http://schemas.openxmlformats.org/officeDocument/2006/relationships/hyperlink" Target="https://twitter.com/KathAlbury" TargetMode="External"/><Relationship Id="rId278" Type="http://schemas.openxmlformats.org/officeDocument/2006/relationships/hyperlink" Target="https://twitter.com/KathAlbury" TargetMode="External"/><Relationship Id="rId399" Type="http://schemas.openxmlformats.org/officeDocument/2006/relationships/hyperlink" Target="https://twitter.com/KathAlbury" TargetMode="External"/><Relationship Id="rId156" Type="http://schemas.openxmlformats.org/officeDocument/2006/relationships/hyperlink" Target="https://twitter.com/KathAlbury" TargetMode="External"/><Relationship Id="rId277" Type="http://schemas.openxmlformats.org/officeDocument/2006/relationships/hyperlink" Target="https://twitter.com/KathAlbury" TargetMode="External"/><Relationship Id="rId398" Type="http://schemas.openxmlformats.org/officeDocument/2006/relationships/hyperlink" Target="https://twitter.com/KathAlbury" TargetMode="External"/><Relationship Id="rId155" Type="http://schemas.openxmlformats.org/officeDocument/2006/relationships/hyperlink" Target="https://twitter.com/KathAlbury" TargetMode="External"/><Relationship Id="rId276" Type="http://schemas.openxmlformats.org/officeDocument/2006/relationships/hyperlink" Target="https://twitter.com/KathAlbury" TargetMode="External"/><Relationship Id="rId397" Type="http://schemas.openxmlformats.org/officeDocument/2006/relationships/hyperlink" Target="https://twitter.com/KathAlbury" TargetMode="External"/><Relationship Id="rId40" Type="http://schemas.openxmlformats.org/officeDocument/2006/relationships/hyperlink" Target="https://twitter.com/Jenny_L_Davis" TargetMode="External"/><Relationship Id="rId42" Type="http://schemas.openxmlformats.org/officeDocument/2006/relationships/hyperlink" Target="https://twitter.com/Jenny_L_Davis" TargetMode="External"/><Relationship Id="rId41" Type="http://schemas.openxmlformats.org/officeDocument/2006/relationships/hyperlink" Target="https://twitter.com/Jenny_L_Davis" TargetMode="External"/><Relationship Id="rId44" Type="http://schemas.openxmlformats.org/officeDocument/2006/relationships/hyperlink" Target="https://twitter.com/Jenny_L_Davis" TargetMode="External"/><Relationship Id="rId43" Type="http://schemas.openxmlformats.org/officeDocument/2006/relationships/hyperlink" Target="https://twitter.com/Jenny_L_Davis" TargetMode="External"/><Relationship Id="rId46" Type="http://schemas.openxmlformats.org/officeDocument/2006/relationships/hyperlink" Target="https://twitter.com/Jenny_L_Davis" TargetMode="External"/><Relationship Id="rId45" Type="http://schemas.openxmlformats.org/officeDocument/2006/relationships/hyperlink" Target="https://twitter.com/Jenny_L_Davis" TargetMode="External"/><Relationship Id="rId509" Type="http://schemas.openxmlformats.org/officeDocument/2006/relationships/hyperlink" Target="https://twitter.com/ladyaeva" TargetMode="External"/><Relationship Id="rId508" Type="http://schemas.openxmlformats.org/officeDocument/2006/relationships/hyperlink" Target="https://twitter.com/EmilyGorcenski" TargetMode="External"/><Relationship Id="rId629" Type="http://schemas.openxmlformats.org/officeDocument/2006/relationships/hyperlink" Target="https://www.amazon.com/Twitter-Tear-Gas-Fragility-Networked-ebook/dp/B06XR259MG/ref=sr_1_1?s=books&amp;ie=UTF8&amp;qid=1504539491&amp;sr=1-1&amp;keywords=zeynep+tufekci" TargetMode="External"/><Relationship Id="rId503" Type="http://schemas.openxmlformats.org/officeDocument/2006/relationships/hyperlink" Target="https://twitter.com/beatricemartini" TargetMode="External"/><Relationship Id="rId624" Type="http://schemas.openxmlformats.org/officeDocument/2006/relationships/hyperlink" Target="https://mitpress.mit.edu/books/paid" TargetMode="External"/><Relationship Id="rId502" Type="http://schemas.openxmlformats.org/officeDocument/2006/relationships/hyperlink" Target="https://twitter.com/beatricemartini" TargetMode="External"/><Relationship Id="rId623" Type="http://schemas.openxmlformats.org/officeDocument/2006/relationships/hyperlink" Target="https://mitpress.mit.edu/books/paid" TargetMode="External"/><Relationship Id="rId501" Type="http://schemas.openxmlformats.org/officeDocument/2006/relationships/hyperlink" Target="https://twitter.com/btayeg" TargetMode="External"/><Relationship Id="rId622" Type="http://schemas.openxmlformats.org/officeDocument/2006/relationships/hyperlink" Target="https://mitpress.mit.edu/books/paid" TargetMode="External"/><Relationship Id="rId500" Type="http://schemas.openxmlformats.org/officeDocument/2006/relationships/hyperlink" Target="https://twitter.com/vdignum" TargetMode="External"/><Relationship Id="rId621" Type="http://schemas.openxmlformats.org/officeDocument/2006/relationships/hyperlink" Target="https://mitpress.mit.edu/books/paid" TargetMode="External"/><Relationship Id="rId507" Type="http://schemas.openxmlformats.org/officeDocument/2006/relationships/hyperlink" Target="https://twitter.com/lizdubois" TargetMode="External"/><Relationship Id="rId628" Type="http://schemas.openxmlformats.org/officeDocument/2006/relationships/hyperlink" Target="https://www.amazon.com/dp/B00R6JTZUY/ref=dp-kindle-redirect?_encoding=UTF8&amp;btkr=1" TargetMode="External"/><Relationship Id="rId506" Type="http://schemas.openxmlformats.org/officeDocument/2006/relationships/hyperlink" Target="https://twitter.com/amberwanguk" TargetMode="External"/><Relationship Id="rId627" Type="http://schemas.openxmlformats.org/officeDocument/2006/relationships/hyperlink" Target="https://www.amazon.com/dp/B00A3PIZL8/ref=dp-kindle-redirect?_encoding=UTF8&amp;btkr=1" TargetMode="External"/><Relationship Id="rId505" Type="http://schemas.openxmlformats.org/officeDocument/2006/relationships/hyperlink" Target="https://twitter.com/VickiNashOII" TargetMode="External"/><Relationship Id="rId626" Type="http://schemas.openxmlformats.org/officeDocument/2006/relationships/hyperlink" Target="https://mitpress.mit.edu/books/paid" TargetMode="External"/><Relationship Id="rId504" Type="http://schemas.openxmlformats.org/officeDocument/2006/relationships/hyperlink" Target="https://twitter.com/PippaN15" TargetMode="External"/><Relationship Id="rId625" Type="http://schemas.openxmlformats.org/officeDocument/2006/relationships/hyperlink" Target="http://www.e-flux.com/books/66675/the-wretched-of-the-screen/" TargetMode="External"/><Relationship Id="rId48" Type="http://schemas.openxmlformats.org/officeDocument/2006/relationships/hyperlink" Target="https://twitter.com/Jenny_L_Davis" TargetMode="External"/><Relationship Id="rId47" Type="http://schemas.openxmlformats.org/officeDocument/2006/relationships/hyperlink" Target="https://twitter.com/Jenny_L_Davis" TargetMode="External"/><Relationship Id="rId49" Type="http://schemas.openxmlformats.org/officeDocument/2006/relationships/hyperlink" Target="https://twitter.com/Jenny_L_Davis" TargetMode="External"/><Relationship Id="rId620" Type="http://schemas.openxmlformats.org/officeDocument/2006/relationships/hyperlink" Target="https://mitpress.mit.edu/books/paid" TargetMode="External"/><Relationship Id="rId31" Type="http://schemas.openxmlformats.org/officeDocument/2006/relationships/hyperlink" Target="https://twitter.com/triciawang" TargetMode="External"/><Relationship Id="rId30" Type="http://schemas.openxmlformats.org/officeDocument/2006/relationships/hyperlink" Target="https://twitter.com/ameellio" TargetMode="External"/><Relationship Id="rId33" Type="http://schemas.openxmlformats.org/officeDocument/2006/relationships/hyperlink" Target="https://twitter.com/katejsim" TargetMode="External"/><Relationship Id="rId32" Type="http://schemas.openxmlformats.org/officeDocument/2006/relationships/hyperlink" Target="https://twitter.com/triciawang" TargetMode="External"/><Relationship Id="rId35" Type="http://schemas.openxmlformats.org/officeDocument/2006/relationships/hyperlink" Target="https://twitter.com/annliffey" TargetMode="External"/><Relationship Id="rId34" Type="http://schemas.openxmlformats.org/officeDocument/2006/relationships/hyperlink" Target="https://twitter.com/jacquefeld" TargetMode="External"/><Relationship Id="rId619" Type="http://schemas.openxmlformats.org/officeDocument/2006/relationships/hyperlink" Target="https://mitpress.mit.edu/books/paid" TargetMode="External"/><Relationship Id="rId618" Type="http://schemas.openxmlformats.org/officeDocument/2006/relationships/hyperlink" Target="https://mitpress.mit.edu/books/paid" TargetMode="External"/><Relationship Id="rId613" Type="http://schemas.openxmlformats.org/officeDocument/2006/relationships/hyperlink" Target="https://www.amazon.com/Flash-Building-Interactive-Platform-Studies/dp/0262028026/ref=sr_1_1?ie=UTF8&amp;qid=1504553122&amp;sr=8-1&amp;keywords=anastasia+salter" TargetMode="External"/><Relationship Id="rId612" Type="http://schemas.openxmlformats.org/officeDocument/2006/relationships/hyperlink" Target="https://www.amazon.com/Toxic-Geek-Masculinity-Media-Trolling/dp/3319660764/ref=sr_1_5?ie=UTF8&amp;qid=1504553122&amp;sr=8-5&amp;keywords=anastasia+salter" TargetMode="External"/><Relationship Id="rId611" Type="http://schemas.openxmlformats.org/officeDocument/2006/relationships/hyperlink" Target="https://www.amazon.com/Ambivalent-Internet-Mischief-Oddity-Antagonism/dp/1509501274/ref=sr_1_fkmr0_1?s=books&amp;ie=UTF8&amp;qid=1504696558&amp;sr=1-1-fkmr0&amp;keywords=phillips+and+miltner+ambivalent+internet" TargetMode="External"/><Relationship Id="rId610" Type="http://schemas.openxmlformats.org/officeDocument/2006/relationships/hyperlink" Target="https://mitpress.mit.edu/books/why-we-cant-have-nice-things" TargetMode="External"/><Relationship Id="rId617" Type="http://schemas.openxmlformats.org/officeDocument/2006/relationships/hyperlink" Target="https://mitpress.mit.edu/books/paid" TargetMode="External"/><Relationship Id="rId616" Type="http://schemas.openxmlformats.org/officeDocument/2006/relationships/hyperlink" Target="https://www.amazon.com/Human-Machine-Reconfigurations-Cognitive-Computational-Perspectives/dp/052167588X/" TargetMode="External"/><Relationship Id="rId615" Type="http://schemas.openxmlformats.org/officeDocument/2006/relationships/hyperlink" Target="https://www.amazon.com/dp/B00BGG3JRS/ref=dp-kindle-redirect?_encoding=UTF8&amp;btkr=1" TargetMode="External"/><Relationship Id="rId614" Type="http://schemas.openxmlformats.org/officeDocument/2006/relationships/hyperlink" Target="https://www.amazon.com/Coming-Swarm-Hacktivism-Disobedience-Internet-ebook/dp/B00OFQ3SWM/ref=sr_1_1?s=books&amp;ie=UTF8&amp;qid=1504539821&amp;sr=1-1&amp;keywords=molly+sauter" TargetMode="External"/><Relationship Id="rId37" Type="http://schemas.openxmlformats.org/officeDocument/2006/relationships/hyperlink" Target="https://twitter.com/stoopt" TargetMode="External"/><Relationship Id="rId36" Type="http://schemas.openxmlformats.org/officeDocument/2006/relationships/hyperlink" Target="https://twitter.com/annliffey" TargetMode="External"/><Relationship Id="rId39" Type="http://schemas.openxmlformats.org/officeDocument/2006/relationships/hyperlink" Target="https://twitter.com/Jenny_L_Davis" TargetMode="External"/><Relationship Id="rId38" Type="http://schemas.openxmlformats.org/officeDocument/2006/relationships/hyperlink" Target="https://twitter.com/stoopt" TargetMode="External"/><Relationship Id="rId20" Type="http://schemas.openxmlformats.org/officeDocument/2006/relationships/hyperlink" Target="https://twitter.com/astradisastra" TargetMode="External"/><Relationship Id="rId22" Type="http://schemas.openxmlformats.org/officeDocument/2006/relationships/hyperlink" Target="https://twitter.com/ubiquity75" TargetMode="External"/><Relationship Id="rId21" Type="http://schemas.openxmlformats.org/officeDocument/2006/relationships/hyperlink" Target="https://twitter.com/astradisastra" TargetMode="External"/><Relationship Id="rId24" Type="http://schemas.openxmlformats.org/officeDocument/2006/relationships/hyperlink" Target="https://twitter.com/jlbeyer" TargetMode="External"/><Relationship Id="rId23" Type="http://schemas.openxmlformats.org/officeDocument/2006/relationships/hyperlink" Target="https://twitter.com/ubiquity75" TargetMode="External"/><Relationship Id="rId409" Type="http://schemas.openxmlformats.org/officeDocument/2006/relationships/hyperlink" Target="https://twitter.com/KathAlbury" TargetMode="External"/><Relationship Id="rId404" Type="http://schemas.openxmlformats.org/officeDocument/2006/relationships/hyperlink" Target="https://twitter.com/KathAlbury" TargetMode="External"/><Relationship Id="rId525" Type="http://schemas.openxmlformats.org/officeDocument/2006/relationships/hyperlink" Target="https://twitter.com/bonstewart" TargetMode="External"/><Relationship Id="rId646" Type="http://schemas.openxmlformats.org/officeDocument/2006/relationships/hyperlink" Target="https://ssrn.com/abstract=2821837" TargetMode="External"/><Relationship Id="rId403" Type="http://schemas.openxmlformats.org/officeDocument/2006/relationships/hyperlink" Target="https://twitter.com/KathAlbury" TargetMode="External"/><Relationship Id="rId524" Type="http://schemas.openxmlformats.org/officeDocument/2006/relationships/hyperlink" Target="https://twitter.com/anabjain" TargetMode="External"/><Relationship Id="rId645" Type="http://schemas.openxmlformats.org/officeDocument/2006/relationships/hyperlink" Target="https://ssrn.com/abstract=2821837" TargetMode="External"/><Relationship Id="rId402" Type="http://schemas.openxmlformats.org/officeDocument/2006/relationships/hyperlink" Target="https://twitter.com/KathAlbury" TargetMode="External"/><Relationship Id="rId523" Type="http://schemas.openxmlformats.org/officeDocument/2006/relationships/hyperlink" Target="https://twitter.com/debcha" TargetMode="External"/><Relationship Id="rId644" Type="http://schemas.openxmlformats.org/officeDocument/2006/relationships/hyperlink" Target="https://ssrn.com/abstract=2821837" TargetMode="External"/><Relationship Id="rId401" Type="http://schemas.openxmlformats.org/officeDocument/2006/relationships/hyperlink" Target="https://twitter.com/KathAlbury" TargetMode="External"/><Relationship Id="rId522" Type="http://schemas.openxmlformats.org/officeDocument/2006/relationships/hyperlink" Target="https://cyber.harvard.edu/people/cfrancois" TargetMode="External"/><Relationship Id="rId643" Type="http://schemas.openxmlformats.org/officeDocument/2006/relationships/hyperlink" Target="https://ssrn.com/abstract=2821837" TargetMode="External"/><Relationship Id="rId408" Type="http://schemas.openxmlformats.org/officeDocument/2006/relationships/hyperlink" Target="https://twitter.com/KathAlbury" TargetMode="External"/><Relationship Id="rId529" Type="http://schemas.openxmlformats.org/officeDocument/2006/relationships/hyperlink" Target="https://twitter.com/laripley" TargetMode="External"/><Relationship Id="rId407" Type="http://schemas.openxmlformats.org/officeDocument/2006/relationships/hyperlink" Target="https://twitter.com/KathAlbury" TargetMode="External"/><Relationship Id="rId528" Type="http://schemas.openxmlformats.org/officeDocument/2006/relationships/hyperlink" Target="https://twitter.com/Blackamazon" TargetMode="External"/><Relationship Id="rId649" Type="http://schemas.openxmlformats.org/officeDocument/2006/relationships/hyperlink" Target="https://ssrn.com/abstract=2821837" TargetMode="External"/><Relationship Id="rId406" Type="http://schemas.openxmlformats.org/officeDocument/2006/relationships/hyperlink" Target="https://twitter.com/KathAlbury" TargetMode="External"/><Relationship Id="rId527" Type="http://schemas.openxmlformats.org/officeDocument/2006/relationships/hyperlink" Target="https://twitter.com/nd_kane" TargetMode="External"/><Relationship Id="rId648" Type="http://schemas.openxmlformats.org/officeDocument/2006/relationships/hyperlink" Target="https://ssrn.com/abstract=2821837" TargetMode="External"/><Relationship Id="rId405" Type="http://schemas.openxmlformats.org/officeDocument/2006/relationships/hyperlink" Target="https://twitter.com/KathAlbury" TargetMode="External"/><Relationship Id="rId526" Type="http://schemas.openxmlformats.org/officeDocument/2006/relationships/hyperlink" Target="https://twitter.com/hautepop" TargetMode="External"/><Relationship Id="rId647" Type="http://schemas.openxmlformats.org/officeDocument/2006/relationships/hyperlink" Target="https://ssrn.com/abstract=2821837" TargetMode="External"/><Relationship Id="rId26" Type="http://schemas.openxmlformats.org/officeDocument/2006/relationships/hyperlink" Target="https://twitter.com/emilybell" TargetMode="External"/><Relationship Id="rId25" Type="http://schemas.openxmlformats.org/officeDocument/2006/relationships/hyperlink" Target="https://twitter.com/emilybell" TargetMode="External"/><Relationship Id="rId28" Type="http://schemas.openxmlformats.org/officeDocument/2006/relationships/hyperlink" Target="https://twitter.com/kilolo_" TargetMode="External"/><Relationship Id="rId27" Type="http://schemas.openxmlformats.org/officeDocument/2006/relationships/hyperlink" Target="https://twitter.com/Jodi7768" TargetMode="External"/><Relationship Id="rId400" Type="http://schemas.openxmlformats.org/officeDocument/2006/relationships/hyperlink" Target="https://twitter.com/KathAlbury" TargetMode="External"/><Relationship Id="rId521" Type="http://schemas.openxmlformats.org/officeDocument/2006/relationships/hyperlink" Target="https://twitter.com/camillefrancois" TargetMode="External"/><Relationship Id="rId642" Type="http://schemas.openxmlformats.org/officeDocument/2006/relationships/hyperlink" Target="https://ssrn.com/abstract=2821837" TargetMode="External"/><Relationship Id="rId29" Type="http://schemas.openxmlformats.org/officeDocument/2006/relationships/hyperlink" Target="https://twitter.com/ameellio" TargetMode="External"/><Relationship Id="rId520" Type="http://schemas.openxmlformats.org/officeDocument/2006/relationships/hyperlink" Target="https://twitter.com/valerie_schafer?lang=en" TargetMode="External"/><Relationship Id="rId641" Type="http://schemas.openxmlformats.org/officeDocument/2006/relationships/hyperlink" Target="https://ssrn.com/abstract=2821837" TargetMode="External"/><Relationship Id="rId640" Type="http://schemas.openxmlformats.org/officeDocument/2006/relationships/hyperlink" Target="https://ssrn.com/abstract=2821837" TargetMode="External"/><Relationship Id="rId11" Type="http://schemas.openxmlformats.org/officeDocument/2006/relationships/hyperlink" Target="https://twitter.com/mayameme" TargetMode="External"/><Relationship Id="rId10" Type="http://schemas.openxmlformats.org/officeDocument/2006/relationships/hyperlink" Target="https://twitter.com/carolinesinders" TargetMode="External"/><Relationship Id="rId13" Type="http://schemas.openxmlformats.org/officeDocument/2006/relationships/hyperlink" Target="https://twitter.com/ameliaabreu" TargetMode="External"/><Relationship Id="rId12" Type="http://schemas.openxmlformats.org/officeDocument/2006/relationships/hyperlink" Target="https://twitter.com/mathbabedotorg" TargetMode="External"/><Relationship Id="rId519" Type="http://schemas.openxmlformats.org/officeDocument/2006/relationships/hyperlink" Target="https://twitter.com/vjeanneperrier?lang=en" TargetMode="External"/><Relationship Id="rId514" Type="http://schemas.openxmlformats.org/officeDocument/2006/relationships/hyperlink" Target="https://twitter.com/AB_Karin" TargetMode="External"/><Relationship Id="rId635" Type="http://schemas.openxmlformats.org/officeDocument/2006/relationships/hyperlink" Target="https://www.amazon.com/Master-Slave-Fight-Information-Civilization/dp/1610395697" TargetMode="External"/><Relationship Id="rId513" Type="http://schemas.openxmlformats.org/officeDocument/2006/relationships/hyperlink" Target="https://twitter.com/DigitalCrystal" TargetMode="External"/><Relationship Id="rId634" Type="http://schemas.openxmlformats.org/officeDocument/2006/relationships/hyperlink" Target="https://www.amazon.com/Participatory-Condition-Digital-Electronic-Mediations-ebook/dp/B01M4GOSBY/ref=sr_1_1?s=books&amp;ie=UTF8&amp;qid=1504540308&amp;sr=1-1&amp;keywords=participatory+condition" TargetMode="External"/><Relationship Id="rId512" Type="http://schemas.openxmlformats.org/officeDocument/2006/relationships/hyperlink" Target="https://twitter.com/yaso" TargetMode="External"/><Relationship Id="rId633" Type="http://schemas.openxmlformats.org/officeDocument/2006/relationships/hyperlink" Target="https://jwernimont.com/numbered-lives-a-history-of-the-media-of-measure/" TargetMode="External"/><Relationship Id="rId511" Type="http://schemas.openxmlformats.org/officeDocument/2006/relationships/hyperlink" Target="https://twitter.com/caseorganic" TargetMode="External"/><Relationship Id="rId632" Type="http://schemas.openxmlformats.org/officeDocument/2006/relationships/hyperlink" Target="https://www.amazon.com/Life-Code-Personal-History-Technology-ebook/dp/B01N4P12XJ/ref=sr_1_1?s=books&amp;ie=UTF8&amp;qid=1504542679&amp;sr=1-1&amp;keywords=ellen+ullman" TargetMode="External"/><Relationship Id="rId518" Type="http://schemas.openxmlformats.org/officeDocument/2006/relationships/hyperlink" Target="https://twitter.com/LeticiaBode" TargetMode="External"/><Relationship Id="rId639" Type="http://schemas.openxmlformats.org/officeDocument/2006/relationships/hyperlink" Target="https://ssrn.com/abstract=2821837" TargetMode="External"/><Relationship Id="rId517" Type="http://schemas.openxmlformats.org/officeDocument/2006/relationships/hyperlink" Target="https://twitter.com/ekvraga" TargetMode="External"/><Relationship Id="rId638" Type="http://schemas.openxmlformats.org/officeDocument/2006/relationships/hyperlink" Target="https://jhupbooks.press.jhu.edu/content/knowledge-games" TargetMode="External"/><Relationship Id="rId516" Type="http://schemas.openxmlformats.org/officeDocument/2006/relationships/hyperlink" Target="https://twitter.com/kthorson" TargetMode="External"/><Relationship Id="rId637" Type="http://schemas.openxmlformats.org/officeDocument/2006/relationships/hyperlink" Target="https://www.amazon.com/Power-Lines-Electricity-1882--1952-Technology/dp/0262036371/ref=asap_bc?ie=UTF8" TargetMode="External"/><Relationship Id="rId515" Type="http://schemas.openxmlformats.org/officeDocument/2006/relationships/hyperlink" Target="https://twitter.com/paw" TargetMode="External"/><Relationship Id="rId636" Type="http://schemas.openxmlformats.org/officeDocument/2006/relationships/hyperlink" Target="https://www.routledge.com/Art-Platforms-and-Cultural-Production-on-the-Internet/Goriunova/p/book/9780415893107" TargetMode="External"/><Relationship Id="rId15" Type="http://schemas.openxmlformats.org/officeDocument/2006/relationships/hyperlink" Target="https://twitter.com/ashedryden" TargetMode="External"/><Relationship Id="rId14" Type="http://schemas.openxmlformats.org/officeDocument/2006/relationships/hyperlink" Target="https://twitter.com/ameliaabreu" TargetMode="External"/><Relationship Id="rId17" Type="http://schemas.openxmlformats.org/officeDocument/2006/relationships/hyperlink" Target="https://twitter.com/recompilermag" TargetMode="External"/><Relationship Id="rId16" Type="http://schemas.openxmlformats.org/officeDocument/2006/relationships/hyperlink" Target="https://twitter.com/ashedryden" TargetMode="External"/><Relationship Id="rId19" Type="http://schemas.openxmlformats.org/officeDocument/2006/relationships/hyperlink" Target="https://twitter.com/OddLetters" TargetMode="External"/><Relationship Id="rId510" Type="http://schemas.openxmlformats.org/officeDocument/2006/relationships/hyperlink" Target="https://twitter.com/ladyaeva" TargetMode="External"/><Relationship Id="rId631" Type="http://schemas.openxmlformats.org/officeDocument/2006/relationships/hyperlink" Target="https://www.amazon.com/Life-Screen-Identity-Age-Internet/dp/0684833484/" TargetMode="External"/><Relationship Id="rId18" Type="http://schemas.openxmlformats.org/officeDocument/2006/relationships/hyperlink" Target="https://twitter.com/recompilermag" TargetMode="External"/><Relationship Id="rId630" Type="http://schemas.openxmlformats.org/officeDocument/2006/relationships/hyperlink" Target="https://www.amazon.com/Alone-Together-Expect-Technology-Other/dp/0465031463/" TargetMode="External"/><Relationship Id="rId84" Type="http://schemas.openxmlformats.org/officeDocument/2006/relationships/hyperlink" Target="https://twitter.com/ProfGillian" TargetMode="External"/><Relationship Id="rId83" Type="http://schemas.openxmlformats.org/officeDocument/2006/relationships/hyperlink" Target="https://twitter.com/ProfGillian" TargetMode="External"/><Relationship Id="rId86" Type="http://schemas.openxmlformats.org/officeDocument/2006/relationships/hyperlink" Target="https://twitter.com/claudiakincaid" TargetMode="External"/><Relationship Id="rId85" Type="http://schemas.openxmlformats.org/officeDocument/2006/relationships/hyperlink" Target="https://twitter.com/claudiakincaid" TargetMode="External"/><Relationship Id="rId88" Type="http://schemas.openxmlformats.org/officeDocument/2006/relationships/hyperlink" Target="https://twitter.com/claudiakincaid" TargetMode="External"/><Relationship Id="rId87" Type="http://schemas.openxmlformats.org/officeDocument/2006/relationships/hyperlink" Target="https://twitter.com/claudiakincaid" TargetMode="External"/><Relationship Id="rId89" Type="http://schemas.openxmlformats.org/officeDocument/2006/relationships/hyperlink" Target="https://twitter.com/claudiakincaid" TargetMode="External"/><Relationship Id="rId709" Type="http://schemas.openxmlformats.org/officeDocument/2006/relationships/hyperlink" Target="http://zararah.net/blog/2016/03/13/women-tech-critics/" TargetMode="External"/><Relationship Id="rId708" Type="http://schemas.openxmlformats.org/officeDocument/2006/relationships/hyperlink" Target="https://ssrn.com/abstract=2821837" TargetMode="External"/><Relationship Id="rId707" Type="http://schemas.openxmlformats.org/officeDocument/2006/relationships/hyperlink" Target="https://ssrn.com/abstract=2991794" TargetMode="External"/><Relationship Id="rId706" Type="http://schemas.openxmlformats.org/officeDocument/2006/relationships/hyperlink" Target="http://journals.sagepub.com/eprint/7Fm8y8wz4k7G5KewcHgZ/full" TargetMode="External"/><Relationship Id="rId80" Type="http://schemas.openxmlformats.org/officeDocument/2006/relationships/hyperlink" Target="https://twitter.com/julie17usc" TargetMode="External"/><Relationship Id="rId82" Type="http://schemas.openxmlformats.org/officeDocument/2006/relationships/hyperlink" Target="https://twitter.com/JuliaAngwin" TargetMode="External"/><Relationship Id="rId81" Type="http://schemas.openxmlformats.org/officeDocument/2006/relationships/hyperlink" Target="https://twitter.com/JuliaAngwin" TargetMode="External"/><Relationship Id="rId701" Type="http://schemas.openxmlformats.org/officeDocument/2006/relationships/hyperlink" Target="http://splinternews.com/an-illustrated-guide-to-trolling-1793854790" TargetMode="External"/><Relationship Id="rId700" Type="http://schemas.openxmlformats.org/officeDocument/2006/relationships/hyperlink" Target="http://splinternews.com/an-illustrated-guide-to-trolling-1793854790" TargetMode="External"/><Relationship Id="rId705" Type="http://schemas.openxmlformats.org/officeDocument/2006/relationships/hyperlink" Target="http://r-shief.org" TargetMode="External"/><Relationship Id="rId704" Type="http://schemas.openxmlformats.org/officeDocument/2006/relationships/hyperlink" Target="http://adanewmedia.org/2015/01/issue6-tanczer/" TargetMode="External"/><Relationship Id="rId703" Type="http://schemas.openxmlformats.org/officeDocument/2006/relationships/hyperlink" Target="http://journals.sagepub.com/doi/abs/10.1177/1461444814567983" TargetMode="External"/><Relationship Id="rId702" Type="http://schemas.openxmlformats.org/officeDocument/2006/relationships/hyperlink" Target="https://www.routledge.com/Race-and-Gender-in-Electronic-Media-Content-Context-Culture/Lind/p/book/9781138640108" TargetMode="External"/><Relationship Id="rId73" Type="http://schemas.openxmlformats.org/officeDocument/2006/relationships/hyperlink" Target="https://twitter.com/Jenny_L_Davis" TargetMode="External"/><Relationship Id="rId72" Type="http://schemas.openxmlformats.org/officeDocument/2006/relationships/hyperlink" Target="https://twitter.com/Jenny_L_Davis" TargetMode="External"/><Relationship Id="rId75" Type="http://schemas.openxmlformats.org/officeDocument/2006/relationships/hyperlink" Target="https://twitter.com/lex_is" TargetMode="External"/><Relationship Id="rId74" Type="http://schemas.openxmlformats.org/officeDocument/2006/relationships/hyperlink" Target="https://twitter.com/katejsim" TargetMode="External"/><Relationship Id="rId77" Type="http://schemas.openxmlformats.org/officeDocument/2006/relationships/hyperlink" Target="https://twitter.com/STurkle" TargetMode="External"/><Relationship Id="rId76" Type="http://schemas.openxmlformats.org/officeDocument/2006/relationships/hyperlink" Target="https://twitter.com/shoshanazuboff" TargetMode="External"/><Relationship Id="rId79" Type="http://schemas.openxmlformats.org/officeDocument/2006/relationships/hyperlink" Target="https://twitter.com/julie17usc" TargetMode="External"/><Relationship Id="rId78" Type="http://schemas.openxmlformats.org/officeDocument/2006/relationships/hyperlink" Target="https://twitter.com/j2bryson" TargetMode="External"/><Relationship Id="rId71" Type="http://schemas.openxmlformats.org/officeDocument/2006/relationships/hyperlink" Target="https://twitter.com/Jenny_L_Davis" TargetMode="External"/><Relationship Id="rId70" Type="http://schemas.openxmlformats.org/officeDocument/2006/relationships/hyperlink" Target="https://twitter.com/Jenny_L_Davis" TargetMode="External"/><Relationship Id="rId62" Type="http://schemas.openxmlformats.org/officeDocument/2006/relationships/hyperlink" Target="https://twitter.com/Jenny_L_Davis" TargetMode="External"/><Relationship Id="rId61" Type="http://schemas.openxmlformats.org/officeDocument/2006/relationships/hyperlink" Target="https://twitter.com/Jenny_L_Davis" TargetMode="External"/><Relationship Id="rId64" Type="http://schemas.openxmlformats.org/officeDocument/2006/relationships/hyperlink" Target="https://twitter.com/Jenny_L_Davis" TargetMode="External"/><Relationship Id="rId63" Type="http://schemas.openxmlformats.org/officeDocument/2006/relationships/hyperlink" Target="https://twitter.com/Jenny_L_Davis" TargetMode="External"/><Relationship Id="rId66" Type="http://schemas.openxmlformats.org/officeDocument/2006/relationships/hyperlink" Target="https://twitter.com/Jenny_L_Davis" TargetMode="External"/><Relationship Id="rId65" Type="http://schemas.openxmlformats.org/officeDocument/2006/relationships/hyperlink" Target="https://twitter.com/Jenny_L_Davis" TargetMode="External"/><Relationship Id="rId68" Type="http://schemas.openxmlformats.org/officeDocument/2006/relationships/hyperlink" Target="https://twitter.com/Jenny_L_Davis" TargetMode="External"/><Relationship Id="rId67" Type="http://schemas.openxmlformats.org/officeDocument/2006/relationships/hyperlink" Target="https://twitter.com/Jenny_L_Davis" TargetMode="External"/><Relationship Id="rId609" Type="http://schemas.openxmlformats.org/officeDocument/2006/relationships/hyperlink" Target="https://www.dukeupress.edu/asians-wear-clothes-on-the-internet" TargetMode="External"/><Relationship Id="rId608" Type="http://schemas.openxmlformats.org/officeDocument/2006/relationships/hyperlink" Target="http://press.uchicago.edu/ucp/books/book/chicago/P/bo25338584.html" TargetMode="External"/><Relationship Id="rId607" Type="http://schemas.openxmlformats.org/officeDocument/2006/relationships/hyperlink" Target="https://www.amazon.com/dp/B019B6VCLO/ref=dp-kindle-redirect?_encoding=UTF8&amp;btkr=1" TargetMode="External"/><Relationship Id="rId60" Type="http://schemas.openxmlformats.org/officeDocument/2006/relationships/hyperlink" Target="https://twitter.com/Jenny_L_Davis" TargetMode="External"/><Relationship Id="rId602" Type="http://schemas.openxmlformats.org/officeDocument/2006/relationships/hyperlink" Target="https://www.amazon.com/dp/B019B6VCLO/ref=dp-kindle-redirect?_encoding=UTF8&amp;btkr=1" TargetMode="External"/><Relationship Id="rId601" Type="http://schemas.openxmlformats.org/officeDocument/2006/relationships/hyperlink" Target="https://www.amazon.com/dp/B019B6VCLO/ref=dp-kindle-redirect?_encoding=UTF8&amp;btkr=1" TargetMode="External"/><Relationship Id="rId600" Type="http://schemas.openxmlformats.org/officeDocument/2006/relationships/hyperlink" Target="https://www.amazon.com/dp/B019B6VCLO/ref=dp-kindle-redirect?_encoding=UTF8&amp;btkr=1" TargetMode="External"/><Relationship Id="rId606" Type="http://schemas.openxmlformats.org/officeDocument/2006/relationships/hyperlink" Target="https://www.amazon.com/dp/B019B6VCLO/ref=dp-kindle-redirect?_encoding=UTF8&amp;btkr=1" TargetMode="External"/><Relationship Id="rId605" Type="http://schemas.openxmlformats.org/officeDocument/2006/relationships/hyperlink" Target="https://www.amazon.com/dp/B019B6VCLO/ref=dp-kindle-redirect?_encoding=UTF8&amp;btkr=1" TargetMode="External"/><Relationship Id="rId604" Type="http://schemas.openxmlformats.org/officeDocument/2006/relationships/hyperlink" Target="https://www.amazon.com/dp/B019B6VCLO/ref=dp-kindle-redirect?_encoding=UTF8&amp;btkr=1" TargetMode="External"/><Relationship Id="rId603" Type="http://schemas.openxmlformats.org/officeDocument/2006/relationships/hyperlink" Target="https://www.amazon.com/dp/B019B6VCLO/ref=dp-kindle-redirect?_encoding=UTF8&amp;btkr=1" TargetMode="External"/><Relationship Id="rId69" Type="http://schemas.openxmlformats.org/officeDocument/2006/relationships/hyperlink" Target="https://twitter.com/Jenny_L_Davis" TargetMode="External"/><Relationship Id="rId51" Type="http://schemas.openxmlformats.org/officeDocument/2006/relationships/hyperlink" Target="https://twitter.com/Jenny_L_Davis" TargetMode="External"/><Relationship Id="rId50" Type="http://schemas.openxmlformats.org/officeDocument/2006/relationships/hyperlink" Target="https://twitter.com/Jenny_L_Davis" TargetMode="External"/><Relationship Id="rId53" Type="http://schemas.openxmlformats.org/officeDocument/2006/relationships/hyperlink" Target="https://twitter.com/Jenny_L_Davis" TargetMode="External"/><Relationship Id="rId52" Type="http://schemas.openxmlformats.org/officeDocument/2006/relationships/hyperlink" Target="https://twitter.com/Jenny_L_Davis" TargetMode="External"/><Relationship Id="rId55" Type="http://schemas.openxmlformats.org/officeDocument/2006/relationships/hyperlink" Target="https://twitter.com/Jenny_L_Davis" TargetMode="External"/><Relationship Id="rId54" Type="http://schemas.openxmlformats.org/officeDocument/2006/relationships/hyperlink" Target="https://twitter.com/Jenny_L_Davis" TargetMode="External"/><Relationship Id="rId57" Type="http://schemas.openxmlformats.org/officeDocument/2006/relationships/hyperlink" Target="https://twitter.com/Jenny_L_Davis" TargetMode="External"/><Relationship Id="rId56" Type="http://schemas.openxmlformats.org/officeDocument/2006/relationships/hyperlink" Target="https://twitter.com/Jenny_L_Davis" TargetMode="External"/><Relationship Id="rId717" Type="http://schemas.openxmlformats.org/officeDocument/2006/relationships/footer" Target="footer1.xml"/><Relationship Id="rId712" Type="http://schemas.openxmlformats.org/officeDocument/2006/relationships/hyperlink" Target="https://www.lawfareblog.com/list-female-technology-policy-experts" TargetMode="External"/><Relationship Id="rId711" Type="http://schemas.openxmlformats.org/officeDocument/2006/relationships/hyperlink" Target="https://twitter.com/astepanovich/lists/women-in-tech" TargetMode="External"/><Relationship Id="rId710" Type="http://schemas.openxmlformats.org/officeDocument/2006/relationships/hyperlink" Target="https://www.zotero.org/groups/248072/geek_feminism" TargetMode="External"/><Relationship Id="rId716" Type="http://schemas.openxmlformats.org/officeDocument/2006/relationships/footer" Target="footer2.xml"/><Relationship Id="rId715" Type="http://schemas.openxmlformats.org/officeDocument/2006/relationships/header" Target="header1.xml"/><Relationship Id="rId714" Type="http://schemas.openxmlformats.org/officeDocument/2006/relationships/header" Target="header2.xml"/><Relationship Id="rId713" Type="http://schemas.openxmlformats.org/officeDocument/2006/relationships/hyperlink" Target="http://womenalsoknowstuff.com/" TargetMode="External"/><Relationship Id="rId59" Type="http://schemas.openxmlformats.org/officeDocument/2006/relationships/hyperlink" Target="https://twitter.com/Jenny_L_Davis" TargetMode="External"/><Relationship Id="rId58" Type="http://schemas.openxmlformats.org/officeDocument/2006/relationships/hyperlink" Target="https://twitter.com/Jenny_L_Davis" TargetMode="External"/><Relationship Id="rId590" Type="http://schemas.openxmlformats.org/officeDocument/2006/relationships/hyperlink" Target="https://thenewpress.com/books/lower-ed" TargetMode="External"/><Relationship Id="rId107" Type="http://schemas.openxmlformats.org/officeDocument/2006/relationships/hyperlink" Target="https://twitter.com/claudiakincaid" TargetMode="External"/><Relationship Id="rId228" Type="http://schemas.openxmlformats.org/officeDocument/2006/relationships/hyperlink" Target="https://twitter.com/KathAlbury" TargetMode="External"/><Relationship Id="rId349" Type="http://schemas.openxmlformats.org/officeDocument/2006/relationships/hyperlink" Target="https://twitter.com/KathAlbury" TargetMode="External"/><Relationship Id="rId106" Type="http://schemas.openxmlformats.org/officeDocument/2006/relationships/hyperlink" Target="https://twitter.com/claudiakincaid" TargetMode="External"/><Relationship Id="rId227" Type="http://schemas.openxmlformats.org/officeDocument/2006/relationships/hyperlink" Target="https://twitter.com/KathAlbury" TargetMode="External"/><Relationship Id="rId348" Type="http://schemas.openxmlformats.org/officeDocument/2006/relationships/hyperlink" Target="https://twitter.com/KathAlbury" TargetMode="External"/><Relationship Id="rId469" Type="http://schemas.openxmlformats.org/officeDocument/2006/relationships/hyperlink" Target="https://twitter.com/gconole" TargetMode="External"/><Relationship Id="rId105" Type="http://schemas.openxmlformats.org/officeDocument/2006/relationships/hyperlink" Target="https://twitter.com/claudiakincaid" TargetMode="External"/><Relationship Id="rId226" Type="http://schemas.openxmlformats.org/officeDocument/2006/relationships/hyperlink" Target="https://twitter.com/KathAlbury" TargetMode="External"/><Relationship Id="rId347" Type="http://schemas.openxmlformats.org/officeDocument/2006/relationships/hyperlink" Target="https://twitter.com/KathAlbury" TargetMode="External"/><Relationship Id="rId468" Type="http://schemas.openxmlformats.org/officeDocument/2006/relationships/hyperlink" Target="https://twitter.com/gconole" TargetMode="External"/><Relationship Id="rId589" Type="http://schemas.openxmlformats.org/officeDocument/2006/relationships/hyperlink" Target="https://www.amazon.com/dp/143312677X/ref=cm_sw_r_cp_apa_DpBRzbCS63RSA" TargetMode="External"/><Relationship Id="rId104" Type="http://schemas.openxmlformats.org/officeDocument/2006/relationships/hyperlink" Target="https://twitter.com/claudiakincaid" TargetMode="External"/><Relationship Id="rId225" Type="http://schemas.openxmlformats.org/officeDocument/2006/relationships/hyperlink" Target="https://twitter.com/KathAlbury" TargetMode="External"/><Relationship Id="rId346" Type="http://schemas.openxmlformats.org/officeDocument/2006/relationships/hyperlink" Target="https://twitter.com/KathAlbury" TargetMode="External"/><Relationship Id="rId467" Type="http://schemas.openxmlformats.org/officeDocument/2006/relationships/hyperlink" Target="https://twitter.com/karenmsco" TargetMode="External"/><Relationship Id="rId588" Type="http://schemas.openxmlformats.org/officeDocument/2006/relationships/hyperlink" Target="https://www.amazon.com/Status-Update-Celebrity-Publicity-Branding/dp/0300176724/" TargetMode="External"/><Relationship Id="rId109" Type="http://schemas.openxmlformats.org/officeDocument/2006/relationships/hyperlink" Target="https://twitter.com/claudiakincaid" TargetMode="External"/><Relationship Id="rId108" Type="http://schemas.openxmlformats.org/officeDocument/2006/relationships/hyperlink" Target="https://twitter.com/claudiakincaid" TargetMode="External"/><Relationship Id="rId229" Type="http://schemas.openxmlformats.org/officeDocument/2006/relationships/hyperlink" Target="https://twitter.com/KathAlbury" TargetMode="External"/><Relationship Id="rId220" Type="http://schemas.openxmlformats.org/officeDocument/2006/relationships/hyperlink" Target="https://twitter.com/KathAlbury" TargetMode="External"/><Relationship Id="rId341" Type="http://schemas.openxmlformats.org/officeDocument/2006/relationships/hyperlink" Target="https://twitter.com/KathAlbury" TargetMode="External"/><Relationship Id="rId462" Type="http://schemas.openxmlformats.org/officeDocument/2006/relationships/hyperlink" Target="https://twitter.com/katethompson" TargetMode="External"/><Relationship Id="rId583" Type="http://schemas.openxmlformats.org/officeDocument/2006/relationships/hyperlink" Target="https://www.amazon.com/Hanging-Out-Messing-Around-Geeking/dp/0262518546/" TargetMode="External"/><Relationship Id="rId340" Type="http://schemas.openxmlformats.org/officeDocument/2006/relationships/hyperlink" Target="https://twitter.com/KathAlbury" TargetMode="External"/><Relationship Id="rId461" Type="http://schemas.openxmlformats.org/officeDocument/2006/relationships/hyperlink" Target="https://twitter.com/sahoward_uow" TargetMode="External"/><Relationship Id="rId582" Type="http://schemas.openxmlformats.org/officeDocument/2006/relationships/hyperlink" Target="https://www.amazon.com/Participatory-Culture-Networked-Era-Conversation/dp/0745660711/" TargetMode="External"/><Relationship Id="rId460" Type="http://schemas.openxmlformats.org/officeDocument/2006/relationships/hyperlink" Target="https://twitter.com/sahoward_uow" TargetMode="External"/><Relationship Id="rId581" Type="http://schemas.openxmlformats.org/officeDocument/2006/relationships/hyperlink" Target="http://escholarship.org/uc/item/2x10h7rs" TargetMode="External"/><Relationship Id="rId580" Type="http://schemas.openxmlformats.org/officeDocument/2006/relationships/hyperlink" Target="http://escholarship.org/uc/item/2x10h7rs" TargetMode="External"/><Relationship Id="rId103" Type="http://schemas.openxmlformats.org/officeDocument/2006/relationships/hyperlink" Target="https://twitter.com/claudiakincaid" TargetMode="External"/><Relationship Id="rId224" Type="http://schemas.openxmlformats.org/officeDocument/2006/relationships/hyperlink" Target="https://twitter.com/KathAlbury" TargetMode="External"/><Relationship Id="rId345" Type="http://schemas.openxmlformats.org/officeDocument/2006/relationships/hyperlink" Target="https://twitter.com/KathAlbury" TargetMode="External"/><Relationship Id="rId466" Type="http://schemas.openxmlformats.org/officeDocument/2006/relationships/hyperlink" Target="https://twitter.com/karenmsco" TargetMode="External"/><Relationship Id="rId587" Type="http://schemas.openxmlformats.org/officeDocument/2006/relationships/hyperlink" Target="http://press.princeton.edu/titles/10582.html" TargetMode="External"/><Relationship Id="rId102" Type="http://schemas.openxmlformats.org/officeDocument/2006/relationships/hyperlink" Target="https://twitter.com/claudiakincaid" TargetMode="External"/><Relationship Id="rId223" Type="http://schemas.openxmlformats.org/officeDocument/2006/relationships/hyperlink" Target="https://twitter.com/KathAlbury" TargetMode="External"/><Relationship Id="rId344" Type="http://schemas.openxmlformats.org/officeDocument/2006/relationships/hyperlink" Target="https://twitter.com/KathAlbury" TargetMode="External"/><Relationship Id="rId465" Type="http://schemas.openxmlformats.org/officeDocument/2006/relationships/hyperlink" Target="https://twitter.com/Czernie" TargetMode="External"/><Relationship Id="rId586" Type="http://schemas.openxmlformats.org/officeDocument/2006/relationships/hyperlink" Target="https://www.routledge.com/Girls-Feminist-Blogging-in-a-Postfeminist-Age/Keller/p/book/9781138800144" TargetMode="External"/><Relationship Id="rId101" Type="http://schemas.openxmlformats.org/officeDocument/2006/relationships/hyperlink" Target="https://twitter.com/claudiakincaid" TargetMode="External"/><Relationship Id="rId222" Type="http://schemas.openxmlformats.org/officeDocument/2006/relationships/hyperlink" Target="https://twitter.com/KathAlbury" TargetMode="External"/><Relationship Id="rId343" Type="http://schemas.openxmlformats.org/officeDocument/2006/relationships/hyperlink" Target="https://twitter.com/KathAlbury" TargetMode="External"/><Relationship Id="rId464" Type="http://schemas.openxmlformats.org/officeDocument/2006/relationships/hyperlink" Target="https://twitter.com/Czernie" TargetMode="External"/><Relationship Id="rId585" Type="http://schemas.openxmlformats.org/officeDocument/2006/relationships/hyperlink" Target="https://www.amazon.com/Queer-Privacy-Sarah-Jamie-Lewis/dp/1365978141" TargetMode="External"/><Relationship Id="rId100" Type="http://schemas.openxmlformats.org/officeDocument/2006/relationships/hyperlink" Target="https://twitter.com/claudiakincaid" TargetMode="External"/><Relationship Id="rId221" Type="http://schemas.openxmlformats.org/officeDocument/2006/relationships/hyperlink" Target="https://twitter.com/KathAlbury" TargetMode="External"/><Relationship Id="rId342" Type="http://schemas.openxmlformats.org/officeDocument/2006/relationships/hyperlink" Target="https://twitter.com/KathAlbury" TargetMode="External"/><Relationship Id="rId463" Type="http://schemas.openxmlformats.org/officeDocument/2006/relationships/hyperlink" Target="https://twitter.com/katethompson" TargetMode="External"/><Relationship Id="rId584" Type="http://schemas.openxmlformats.org/officeDocument/2006/relationships/hyperlink" Target="https://www.amazon.com/Internet-Garbage-Sarah-Jeong-ebook/dp/B011JAV030" TargetMode="External"/><Relationship Id="rId217" Type="http://schemas.openxmlformats.org/officeDocument/2006/relationships/hyperlink" Target="https://twitter.com/KathAlbury" TargetMode="External"/><Relationship Id="rId338" Type="http://schemas.openxmlformats.org/officeDocument/2006/relationships/hyperlink" Target="https://twitter.com/KathAlbury" TargetMode="External"/><Relationship Id="rId459" Type="http://schemas.openxmlformats.org/officeDocument/2006/relationships/hyperlink" Target="https://twitter.com/jensc3" TargetMode="External"/><Relationship Id="rId216" Type="http://schemas.openxmlformats.org/officeDocument/2006/relationships/hyperlink" Target="https://twitter.com/KathAlbury" TargetMode="External"/><Relationship Id="rId337" Type="http://schemas.openxmlformats.org/officeDocument/2006/relationships/hyperlink" Target="https://twitter.com/KathAlbury" TargetMode="External"/><Relationship Id="rId458" Type="http://schemas.openxmlformats.org/officeDocument/2006/relationships/hyperlink" Target="https://twitter.com/jensc3" TargetMode="External"/><Relationship Id="rId579" Type="http://schemas.openxmlformats.org/officeDocument/2006/relationships/hyperlink" Target="https://www.amazon.com/dp/B01MV05ABA/ref=dp-kindle-redirect?_encoding=UTF8&amp;btkr=1" TargetMode="External"/><Relationship Id="rId215" Type="http://schemas.openxmlformats.org/officeDocument/2006/relationships/hyperlink" Target="https://twitter.com/KathAlbury" TargetMode="External"/><Relationship Id="rId336" Type="http://schemas.openxmlformats.org/officeDocument/2006/relationships/hyperlink" Target="https://twitter.com/KathAlbury" TargetMode="External"/><Relationship Id="rId457" Type="http://schemas.openxmlformats.org/officeDocument/2006/relationships/hyperlink" Target="https://twitter.com/Bali_Maha" TargetMode="External"/><Relationship Id="rId578" Type="http://schemas.openxmlformats.org/officeDocument/2006/relationships/hyperlink" Target="https://www.amazon.com/Multilingual-Internet-Language-Culture-Communication/dp/0195304802/" TargetMode="External"/><Relationship Id="rId699" Type="http://schemas.openxmlformats.org/officeDocument/2006/relationships/hyperlink" Target="http://splinternews.com/an-illustrated-guide-to-trolling-1793854790" TargetMode="External"/><Relationship Id="rId214" Type="http://schemas.openxmlformats.org/officeDocument/2006/relationships/hyperlink" Target="https://twitter.com/KathAlbury" TargetMode="External"/><Relationship Id="rId335" Type="http://schemas.openxmlformats.org/officeDocument/2006/relationships/hyperlink" Target="https://twitter.com/KathAlbury" TargetMode="External"/><Relationship Id="rId456" Type="http://schemas.openxmlformats.org/officeDocument/2006/relationships/hyperlink" Target="https://twitter.com/Bali_Maha" TargetMode="External"/><Relationship Id="rId577" Type="http://schemas.openxmlformats.org/officeDocument/2006/relationships/hyperlink" Target="http://www.annehelmond.nl/wordpress/wp-content/uploads//2015/08/Helmond_WebAsPlatform.pdf" TargetMode="External"/><Relationship Id="rId698" Type="http://schemas.openxmlformats.org/officeDocument/2006/relationships/hyperlink" Target="https://www.buzzfeed.com/carolinesinders/what-is-doxxing-called-on-sino-weibo?utm_term=.yaVPJ7Eaw#.nf5opzy5D" TargetMode="External"/><Relationship Id="rId219" Type="http://schemas.openxmlformats.org/officeDocument/2006/relationships/hyperlink" Target="https://twitter.com/KathAlbury" TargetMode="External"/><Relationship Id="rId218" Type="http://schemas.openxmlformats.org/officeDocument/2006/relationships/hyperlink" Target="https://twitter.com/KathAlbury" TargetMode="External"/><Relationship Id="rId339" Type="http://schemas.openxmlformats.org/officeDocument/2006/relationships/hyperlink" Target="https://twitter.com/KathAlbury" TargetMode="External"/><Relationship Id="rId330" Type="http://schemas.openxmlformats.org/officeDocument/2006/relationships/hyperlink" Target="https://twitter.com/KathAlbury" TargetMode="External"/><Relationship Id="rId451" Type="http://schemas.openxmlformats.org/officeDocument/2006/relationships/hyperlink" Target="https://twitter.com/SarahElwood1" TargetMode="External"/><Relationship Id="rId572" Type="http://schemas.openxmlformats.org/officeDocument/2006/relationships/hyperlink" Target="https://mitpress.mit.edu/books/virtual-window" TargetMode="External"/><Relationship Id="rId693" Type="http://schemas.openxmlformats.org/officeDocument/2006/relationships/hyperlink" Target="https://mitpress.mit.edu/books/why-we-cant-have-nice-things" TargetMode="External"/><Relationship Id="rId450" Type="http://schemas.openxmlformats.org/officeDocument/2006/relationships/hyperlink" Target="https://twitter.com/LizzieCIRich" TargetMode="External"/><Relationship Id="rId571" Type="http://schemas.openxmlformats.org/officeDocument/2006/relationships/hyperlink" Target="https://www.upress.umn.edu/book-division/books/reading-writing-interfaces" TargetMode="External"/><Relationship Id="rId692" Type="http://schemas.openxmlformats.org/officeDocument/2006/relationships/hyperlink" Target="https://mitpress.mit.edu/books/why-we-cant-have-nice-things" TargetMode="External"/><Relationship Id="rId570" Type="http://schemas.openxmlformats.org/officeDocument/2006/relationships/hyperlink" Target="https://www.upress.umn.edu/book-division/books/reading-writing-interfaces" TargetMode="External"/><Relationship Id="rId691" Type="http://schemas.openxmlformats.org/officeDocument/2006/relationships/hyperlink" Target="https://mitpress.mit.edu/books/why-we-cant-have-nice-things" TargetMode="External"/><Relationship Id="rId690" Type="http://schemas.openxmlformats.org/officeDocument/2006/relationships/hyperlink" Target="https://mitpress.mit.edu/books/why-we-cant-have-nice-things" TargetMode="External"/><Relationship Id="rId213" Type="http://schemas.openxmlformats.org/officeDocument/2006/relationships/hyperlink" Target="https://twitter.com/KathAlbury" TargetMode="External"/><Relationship Id="rId334" Type="http://schemas.openxmlformats.org/officeDocument/2006/relationships/hyperlink" Target="https://twitter.com/KathAlbury" TargetMode="External"/><Relationship Id="rId455" Type="http://schemas.openxmlformats.org/officeDocument/2006/relationships/hyperlink" Target="https://twitter.com/sbayne" TargetMode="External"/><Relationship Id="rId576" Type="http://schemas.openxmlformats.org/officeDocument/2006/relationships/hyperlink" Target="https://www.amazon.com/Simians-Cyborgs-Women-Reinvention-Nature/dp/0415903874" TargetMode="External"/><Relationship Id="rId697" Type="http://schemas.openxmlformats.org/officeDocument/2006/relationships/hyperlink" Target="https://www.fastcodesign.com/90137818/dear-elon-forget-killer-robots-heres-what-you-should-really-worry-about" TargetMode="External"/><Relationship Id="rId212" Type="http://schemas.openxmlformats.org/officeDocument/2006/relationships/hyperlink" Target="https://twitter.com/KathAlbury" TargetMode="External"/><Relationship Id="rId333" Type="http://schemas.openxmlformats.org/officeDocument/2006/relationships/hyperlink" Target="https://twitter.com/KathAlbury" TargetMode="External"/><Relationship Id="rId454" Type="http://schemas.openxmlformats.org/officeDocument/2006/relationships/hyperlink" Target="https://twitter.com/sbayne" TargetMode="External"/><Relationship Id="rId575" Type="http://schemas.openxmlformats.org/officeDocument/2006/relationships/hyperlink" Target="http://marylgray.org/?page_id=47" TargetMode="External"/><Relationship Id="rId696" Type="http://schemas.openxmlformats.org/officeDocument/2006/relationships/hyperlink" Target="https://news.vice.com/story/technology-alone-cant-stop-online-harassment" TargetMode="External"/><Relationship Id="rId211" Type="http://schemas.openxmlformats.org/officeDocument/2006/relationships/hyperlink" Target="https://twitter.com/KathAlbury" TargetMode="External"/><Relationship Id="rId332" Type="http://schemas.openxmlformats.org/officeDocument/2006/relationships/hyperlink" Target="https://twitter.com/KathAlbury" TargetMode="External"/><Relationship Id="rId453" Type="http://schemas.openxmlformats.org/officeDocument/2006/relationships/hyperlink" Target="https://twitter.com/jar" TargetMode="External"/><Relationship Id="rId574" Type="http://schemas.openxmlformats.org/officeDocument/2006/relationships/hyperlink" Target="https://www.amazon.com/Race-Gender-Deviance-Xbox-Live/dp/0323296491" TargetMode="External"/><Relationship Id="rId695" Type="http://schemas.openxmlformats.org/officeDocument/2006/relationships/hyperlink" Target="https://mitpress.mit.edu/books/why-we-cant-have-nice-things" TargetMode="External"/><Relationship Id="rId210" Type="http://schemas.openxmlformats.org/officeDocument/2006/relationships/hyperlink" Target="https://twitter.com/KathAlbury" TargetMode="External"/><Relationship Id="rId331" Type="http://schemas.openxmlformats.org/officeDocument/2006/relationships/hyperlink" Target="https://twitter.com/KathAlbury" TargetMode="External"/><Relationship Id="rId452" Type="http://schemas.openxmlformats.org/officeDocument/2006/relationships/hyperlink" Target="https://twitter.com/SarahElwood1" TargetMode="External"/><Relationship Id="rId573" Type="http://schemas.openxmlformats.org/officeDocument/2006/relationships/hyperlink" Target="https://www.upress.umn.edu/book-division/books/reading-writing-interfaces" TargetMode="External"/><Relationship Id="rId694" Type="http://schemas.openxmlformats.org/officeDocument/2006/relationships/hyperlink" Target="https://mitpress.mit.edu/books/why-we-cant-have-nice-things" TargetMode="External"/><Relationship Id="rId370" Type="http://schemas.openxmlformats.org/officeDocument/2006/relationships/hyperlink" Target="https://twitter.com/KathAlbury" TargetMode="External"/><Relationship Id="rId491" Type="http://schemas.openxmlformats.org/officeDocument/2006/relationships/hyperlink" Target="https://twitter.com/De_Kosnik" TargetMode="External"/><Relationship Id="rId490" Type="http://schemas.openxmlformats.org/officeDocument/2006/relationships/hyperlink" Target="https://twitter.com/bcrypt" TargetMode="External"/><Relationship Id="rId129" Type="http://schemas.openxmlformats.org/officeDocument/2006/relationships/hyperlink" Target="https://twitter.com/KathAlbury" TargetMode="External"/><Relationship Id="rId128" Type="http://schemas.openxmlformats.org/officeDocument/2006/relationships/hyperlink" Target="https://twitter.com/KathAlbury" TargetMode="External"/><Relationship Id="rId249" Type="http://schemas.openxmlformats.org/officeDocument/2006/relationships/hyperlink" Target="https://twitter.com/KathAlbury" TargetMode="External"/><Relationship Id="rId127" Type="http://schemas.openxmlformats.org/officeDocument/2006/relationships/hyperlink" Target="https://twitter.com/KathAlbury" TargetMode="External"/><Relationship Id="rId248" Type="http://schemas.openxmlformats.org/officeDocument/2006/relationships/hyperlink" Target="https://twitter.com/KathAlbury" TargetMode="External"/><Relationship Id="rId369" Type="http://schemas.openxmlformats.org/officeDocument/2006/relationships/hyperlink" Target="https://twitter.com/KathAlbury" TargetMode="External"/><Relationship Id="rId126" Type="http://schemas.openxmlformats.org/officeDocument/2006/relationships/hyperlink" Target="https://twitter.com/KathAlbury" TargetMode="External"/><Relationship Id="rId247" Type="http://schemas.openxmlformats.org/officeDocument/2006/relationships/hyperlink" Target="https://twitter.com/KathAlbury" TargetMode="External"/><Relationship Id="rId368" Type="http://schemas.openxmlformats.org/officeDocument/2006/relationships/hyperlink" Target="https://twitter.com/KathAlbury" TargetMode="External"/><Relationship Id="rId489" Type="http://schemas.openxmlformats.org/officeDocument/2006/relationships/hyperlink" Target="https://twitter.com/bcrypt" TargetMode="External"/><Relationship Id="rId121" Type="http://schemas.openxmlformats.org/officeDocument/2006/relationships/hyperlink" Target="https://twitter.com/kylzjarrett" TargetMode="External"/><Relationship Id="rId242" Type="http://schemas.openxmlformats.org/officeDocument/2006/relationships/hyperlink" Target="https://twitter.com/KathAlbury" TargetMode="External"/><Relationship Id="rId363" Type="http://schemas.openxmlformats.org/officeDocument/2006/relationships/hyperlink" Target="https://twitter.com/KathAlbury" TargetMode="External"/><Relationship Id="rId484" Type="http://schemas.openxmlformats.org/officeDocument/2006/relationships/hyperlink" Target="https://twitter.com/violetblue" TargetMode="External"/><Relationship Id="rId120" Type="http://schemas.openxmlformats.org/officeDocument/2006/relationships/hyperlink" Target="https://twitter.com/kylzjarrett" TargetMode="External"/><Relationship Id="rId241" Type="http://schemas.openxmlformats.org/officeDocument/2006/relationships/hyperlink" Target="https://twitter.com/KathAlbury" TargetMode="External"/><Relationship Id="rId362" Type="http://schemas.openxmlformats.org/officeDocument/2006/relationships/hyperlink" Target="https://twitter.com/KathAlbury" TargetMode="External"/><Relationship Id="rId483" Type="http://schemas.openxmlformats.org/officeDocument/2006/relationships/hyperlink" Target="https://twitter.com/violetblue" TargetMode="External"/><Relationship Id="rId240" Type="http://schemas.openxmlformats.org/officeDocument/2006/relationships/hyperlink" Target="https://twitter.com/KathAlbury" TargetMode="External"/><Relationship Id="rId361" Type="http://schemas.openxmlformats.org/officeDocument/2006/relationships/hyperlink" Target="https://twitter.com/KathAlbury" TargetMode="External"/><Relationship Id="rId482" Type="http://schemas.openxmlformats.org/officeDocument/2006/relationships/hyperlink" Target="https://twitter.com/astepanovich" TargetMode="External"/><Relationship Id="rId360" Type="http://schemas.openxmlformats.org/officeDocument/2006/relationships/hyperlink" Target="https://twitter.com/KathAlbury" TargetMode="External"/><Relationship Id="rId481" Type="http://schemas.openxmlformats.org/officeDocument/2006/relationships/hyperlink" Target="https://twitter.com/PogoWasRight" TargetMode="External"/><Relationship Id="rId125" Type="http://schemas.openxmlformats.org/officeDocument/2006/relationships/hyperlink" Target="https://twitter.com/melgregg" TargetMode="External"/><Relationship Id="rId246" Type="http://schemas.openxmlformats.org/officeDocument/2006/relationships/hyperlink" Target="https://twitter.com/KathAlbury" TargetMode="External"/><Relationship Id="rId367" Type="http://schemas.openxmlformats.org/officeDocument/2006/relationships/hyperlink" Target="https://twitter.com/KathAlbury" TargetMode="External"/><Relationship Id="rId488" Type="http://schemas.openxmlformats.org/officeDocument/2006/relationships/hyperlink" Target="https://twitter.com/charlieosborne" TargetMode="External"/><Relationship Id="rId124" Type="http://schemas.openxmlformats.org/officeDocument/2006/relationships/hyperlink" Target="https://twitter.com/kylzjarrett" TargetMode="External"/><Relationship Id="rId245" Type="http://schemas.openxmlformats.org/officeDocument/2006/relationships/hyperlink" Target="https://twitter.com/KathAlbury" TargetMode="External"/><Relationship Id="rId366" Type="http://schemas.openxmlformats.org/officeDocument/2006/relationships/hyperlink" Target="https://twitter.com/KathAlbury" TargetMode="External"/><Relationship Id="rId487" Type="http://schemas.openxmlformats.org/officeDocument/2006/relationships/hyperlink" Target="https://twitter.com/charlieosborne" TargetMode="External"/><Relationship Id="rId123" Type="http://schemas.openxmlformats.org/officeDocument/2006/relationships/hyperlink" Target="https://twitter.com/kylzjarrett" TargetMode="External"/><Relationship Id="rId244" Type="http://schemas.openxmlformats.org/officeDocument/2006/relationships/hyperlink" Target="https://twitter.com/KathAlbury" TargetMode="External"/><Relationship Id="rId365" Type="http://schemas.openxmlformats.org/officeDocument/2006/relationships/hyperlink" Target="https://twitter.com/KathAlbury" TargetMode="External"/><Relationship Id="rId486" Type="http://schemas.openxmlformats.org/officeDocument/2006/relationships/hyperlink" Target="https://twitter.com/kashhill" TargetMode="External"/><Relationship Id="rId122" Type="http://schemas.openxmlformats.org/officeDocument/2006/relationships/hyperlink" Target="https://twitter.com/kylzjarrett" TargetMode="External"/><Relationship Id="rId243" Type="http://schemas.openxmlformats.org/officeDocument/2006/relationships/hyperlink" Target="https://twitter.com/KathAlbury" TargetMode="External"/><Relationship Id="rId364" Type="http://schemas.openxmlformats.org/officeDocument/2006/relationships/hyperlink" Target="https://twitter.com/KathAlbury" TargetMode="External"/><Relationship Id="rId485" Type="http://schemas.openxmlformats.org/officeDocument/2006/relationships/hyperlink" Target="https://twitter.com/kashhill" TargetMode="External"/><Relationship Id="rId95" Type="http://schemas.openxmlformats.org/officeDocument/2006/relationships/hyperlink" Target="https://twitter.com/claudiakincaid" TargetMode="External"/><Relationship Id="rId94" Type="http://schemas.openxmlformats.org/officeDocument/2006/relationships/hyperlink" Target="https://twitter.com/claudiakincaid" TargetMode="External"/><Relationship Id="rId97" Type="http://schemas.openxmlformats.org/officeDocument/2006/relationships/hyperlink" Target="https://twitter.com/claudiakincaid" TargetMode="External"/><Relationship Id="rId96" Type="http://schemas.openxmlformats.org/officeDocument/2006/relationships/hyperlink" Target="https://twitter.com/claudiakincaid" TargetMode="External"/><Relationship Id="rId99" Type="http://schemas.openxmlformats.org/officeDocument/2006/relationships/hyperlink" Target="https://twitter.com/claudiakincaid" TargetMode="External"/><Relationship Id="rId480" Type="http://schemas.openxmlformats.org/officeDocument/2006/relationships/hyperlink" Target="https://twitter.com/PogoWasRight" TargetMode="External"/><Relationship Id="rId98" Type="http://schemas.openxmlformats.org/officeDocument/2006/relationships/hyperlink" Target="https://twitter.com/claudiakincaid" TargetMode="External"/><Relationship Id="rId91" Type="http://schemas.openxmlformats.org/officeDocument/2006/relationships/hyperlink" Target="https://twitter.com/claudiakincaid" TargetMode="External"/><Relationship Id="rId90" Type="http://schemas.openxmlformats.org/officeDocument/2006/relationships/hyperlink" Target="https://twitter.com/claudiakincaid" TargetMode="External"/><Relationship Id="rId93" Type="http://schemas.openxmlformats.org/officeDocument/2006/relationships/hyperlink" Target="https://twitter.com/claudiakincaid" TargetMode="External"/><Relationship Id="rId92" Type="http://schemas.openxmlformats.org/officeDocument/2006/relationships/hyperlink" Target="https://twitter.com/claudiakincaid" TargetMode="External"/><Relationship Id="rId118" Type="http://schemas.openxmlformats.org/officeDocument/2006/relationships/hyperlink" Target="https://twitter.com/kylzjarrett" TargetMode="External"/><Relationship Id="rId239" Type="http://schemas.openxmlformats.org/officeDocument/2006/relationships/hyperlink" Target="https://twitter.com/KathAlbury" TargetMode="External"/><Relationship Id="rId117" Type="http://schemas.openxmlformats.org/officeDocument/2006/relationships/hyperlink" Target="https://twitter.com/kylzjarrett" TargetMode="External"/><Relationship Id="rId238" Type="http://schemas.openxmlformats.org/officeDocument/2006/relationships/hyperlink" Target="https://twitter.com/KathAlbury" TargetMode="External"/><Relationship Id="rId359" Type="http://schemas.openxmlformats.org/officeDocument/2006/relationships/hyperlink" Target="https://twitter.com/KathAlbury" TargetMode="External"/><Relationship Id="rId116" Type="http://schemas.openxmlformats.org/officeDocument/2006/relationships/hyperlink" Target="https://twitter.com/kylzjarrett" TargetMode="External"/><Relationship Id="rId237" Type="http://schemas.openxmlformats.org/officeDocument/2006/relationships/hyperlink" Target="https://twitter.com/KathAlbury" TargetMode="External"/><Relationship Id="rId358" Type="http://schemas.openxmlformats.org/officeDocument/2006/relationships/hyperlink" Target="https://twitter.com/KathAlbury" TargetMode="External"/><Relationship Id="rId479" Type="http://schemas.openxmlformats.org/officeDocument/2006/relationships/hyperlink" Target="https://twitter.com/Susan_Hennessey" TargetMode="External"/><Relationship Id="rId115" Type="http://schemas.openxmlformats.org/officeDocument/2006/relationships/hyperlink" Target="https://twitter.com/kylzjarrett" TargetMode="External"/><Relationship Id="rId236" Type="http://schemas.openxmlformats.org/officeDocument/2006/relationships/hyperlink" Target="https://twitter.com/KathAlbury" TargetMode="External"/><Relationship Id="rId357" Type="http://schemas.openxmlformats.org/officeDocument/2006/relationships/hyperlink" Target="https://twitter.com/KathAlbury" TargetMode="External"/><Relationship Id="rId478" Type="http://schemas.openxmlformats.org/officeDocument/2006/relationships/hyperlink" Target="https://twitter.com/K_Eichensehr" TargetMode="External"/><Relationship Id="rId599" Type="http://schemas.openxmlformats.org/officeDocument/2006/relationships/hyperlink" Target="https://www.amazon.com/dp/B019B6VCLO/ref=dp-kindle-redirect?_encoding=UTF8&amp;btkr=1" TargetMode="External"/><Relationship Id="rId119" Type="http://schemas.openxmlformats.org/officeDocument/2006/relationships/hyperlink" Target="https://twitter.com/kylzjarrett" TargetMode="External"/><Relationship Id="rId110" Type="http://schemas.openxmlformats.org/officeDocument/2006/relationships/hyperlink" Target="https://twitter.com/claudiakincaid" TargetMode="External"/><Relationship Id="rId231" Type="http://schemas.openxmlformats.org/officeDocument/2006/relationships/hyperlink" Target="https://twitter.com/KathAlbury" TargetMode="External"/><Relationship Id="rId352" Type="http://schemas.openxmlformats.org/officeDocument/2006/relationships/hyperlink" Target="https://twitter.com/KathAlbury" TargetMode="External"/><Relationship Id="rId473" Type="http://schemas.openxmlformats.org/officeDocument/2006/relationships/hyperlink" Target="https://twitter.com/miriamtanti" TargetMode="External"/><Relationship Id="rId594" Type="http://schemas.openxmlformats.org/officeDocument/2006/relationships/hyperlink" Target="https://www.amazon.com/Race-After-Internet-Lisa-Nakamura/dp/0415802369/ref=sr_1_1?ie=UTF8&amp;qid=1318427601&amp;sr=8-1" TargetMode="External"/><Relationship Id="rId230" Type="http://schemas.openxmlformats.org/officeDocument/2006/relationships/hyperlink" Target="https://twitter.com/KathAlbury" TargetMode="External"/><Relationship Id="rId351" Type="http://schemas.openxmlformats.org/officeDocument/2006/relationships/hyperlink" Target="https://twitter.com/KathAlbury" TargetMode="External"/><Relationship Id="rId472" Type="http://schemas.openxmlformats.org/officeDocument/2006/relationships/hyperlink" Target="https://twitter.com/miriamtanti" TargetMode="External"/><Relationship Id="rId593" Type="http://schemas.openxmlformats.org/officeDocument/2006/relationships/hyperlink" Target="https://www.amazon.com/Inventing-Medium-Principles-Interaction-Cultural/dp/0262016141/" TargetMode="External"/><Relationship Id="rId350" Type="http://schemas.openxmlformats.org/officeDocument/2006/relationships/hyperlink" Target="https://twitter.com/KathAlbury" TargetMode="External"/><Relationship Id="rId471" Type="http://schemas.openxmlformats.org/officeDocument/2006/relationships/hyperlink" Target="https://twitter.com/thinksitthrough" TargetMode="External"/><Relationship Id="rId592" Type="http://schemas.openxmlformats.org/officeDocument/2006/relationships/hyperlink" Target="https://www.amazon.com/Social-Movements-Their-Technologies-Wiring/dp/1137558156" TargetMode="External"/><Relationship Id="rId470" Type="http://schemas.openxmlformats.org/officeDocument/2006/relationships/hyperlink" Target="https://twitter.com/thinksitthrough" TargetMode="External"/><Relationship Id="rId591" Type="http://schemas.openxmlformats.org/officeDocument/2006/relationships/hyperlink" Target="https://www.amazon.com/Social-Movements-Their-Technologies-Wiring/dp/1137558156" TargetMode="External"/><Relationship Id="rId114" Type="http://schemas.openxmlformats.org/officeDocument/2006/relationships/hyperlink" Target="https://twitter.com/kylzjarrett" TargetMode="External"/><Relationship Id="rId235" Type="http://schemas.openxmlformats.org/officeDocument/2006/relationships/hyperlink" Target="https://twitter.com/KathAlbury" TargetMode="External"/><Relationship Id="rId356" Type="http://schemas.openxmlformats.org/officeDocument/2006/relationships/hyperlink" Target="https://twitter.com/KathAlbury" TargetMode="External"/><Relationship Id="rId477" Type="http://schemas.openxmlformats.org/officeDocument/2006/relationships/hyperlink" Target="https://twitter.com/K_Eichensehr" TargetMode="External"/><Relationship Id="rId598" Type="http://schemas.openxmlformats.org/officeDocument/2006/relationships/hyperlink" Target="https://www.amazon.com/Intersectional-Internet-Culture-Digital-Formations/dp/1433130009" TargetMode="External"/><Relationship Id="rId113" Type="http://schemas.openxmlformats.org/officeDocument/2006/relationships/hyperlink" Target="https://twitter.com/kylzjarrett" TargetMode="External"/><Relationship Id="rId234" Type="http://schemas.openxmlformats.org/officeDocument/2006/relationships/hyperlink" Target="https://twitter.com/KathAlbury" TargetMode="External"/><Relationship Id="rId355" Type="http://schemas.openxmlformats.org/officeDocument/2006/relationships/hyperlink" Target="https://twitter.com/KathAlbury" TargetMode="External"/><Relationship Id="rId476" Type="http://schemas.openxmlformats.org/officeDocument/2006/relationships/hyperlink" Target="https://twitter.com/SusanBrison" TargetMode="External"/><Relationship Id="rId597" Type="http://schemas.openxmlformats.org/officeDocument/2006/relationships/hyperlink" Target="https://www.amazon.com/Algorithms-Oppression-Search-Engines-Reinforce/dp/1479849944" TargetMode="External"/><Relationship Id="rId112" Type="http://schemas.openxmlformats.org/officeDocument/2006/relationships/hyperlink" Target="https://twitter.com/kylzjarrett" TargetMode="External"/><Relationship Id="rId233" Type="http://schemas.openxmlformats.org/officeDocument/2006/relationships/hyperlink" Target="https://twitter.com/KathAlbury" TargetMode="External"/><Relationship Id="rId354" Type="http://schemas.openxmlformats.org/officeDocument/2006/relationships/hyperlink" Target="https://twitter.com/KathAlbury" TargetMode="External"/><Relationship Id="rId475" Type="http://schemas.openxmlformats.org/officeDocument/2006/relationships/hyperlink" Target="https://twitter.com/SusanBrison" TargetMode="External"/><Relationship Id="rId596" Type="http://schemas.openxmlformats.org/officeDocument/2006/relationships/hyperlink" Target="https://www.amazon.com/dp/B01HNIVBZ4/ref=dp-kindle-redirect?_encoding=UTF8&amp;btkr=1" TargetMode="External"/><Relationship Id="rId111" Type="http://schemas.openxmlformats.org/officeDocument/2006/relationships/hyperlink" Target="https://twitter.com/levendowski" TargetMode="External"/><Relationship Id="rId232" Type="http://schemas.openxmlformats.org/officeDocument/2006/relationships/hyperlink" Target="https://twitter.com/KathAlbury" TargetMode="External"/><Relationship Id="rId353" Type="http://schemas.openxmlformats.org/officeDocument/2006/relationships/hyperlink" Target="https://twitter.com/KathAlbury" TargetMode="External"/><Relationship Id="rId474" Type="http://schemas.openxmlformats.org/officeDocument/2006/relationships/hyperlink" Target="https://twitter.com/HNissenbaum" TargetMode="External"/><Relationship Id="rId595" Type="http://schemas.openxmlformats.org/officeDocument/2006/relationships/hyperlink" Target="https://www.amazon.com/Venture-Labor-Innovative-Industries-Technology/dp/0262527421/ref=sr_1_1" TargetMode="External"/><Relationship Id="rId305" Type="http://schemas.openxmlformats.org/officeDocument/2006/relationships/hyperlink" Target="https://twitter.com/KathAlbury" TargetMode="External"/><Relationship Id="rId426" Type="http://schemas.openxmlformats.org/officeDocument/2006/relationships/hyperlink" Target="https://twitter.com/KathAlbury" TargetMode="External"/><Relationship Id="rId547" Type="http://schemas.openxmlformats.org/officeDocument/2006/relationships/hyperlink" Target="https://www.amazon.com/Dark-Matters-Surveillance-Simone-Browne-ebook/dp/B015868764/ref=sr_1_1?s=books&amp;ie=UTF8&amp;qid=1504539276&amp;sr=1-1&amp;keywords=simone+brown" TargetMode="External"/><Relationship Id="rId668" Type="http://schemas.openxmlformats.org/officeDocument/2006/relationships/hyperlink" Target="https://ssrn.com/abstract=2821837" TargetMode="External"/><Relationship Id="rId304" Type="http://schemas.openxmlformats.org/officeDocument/2006/relationships/hyperlink" Target="https://twitter.com/KathAlbury" TargetMode="External"/><Relationship Id="rId425" Type="http://schemas.openxmlformats.org/officeDocument/2006/relationships/hyperlink" Target="https://twitter.com/KathAlbury" TargetMode="External"/><Relationship Id="rId546" Type="http://schemas.openxmlformats.org/officeDocument/2006/relationships/hyperlink" Target="https://www.amazon.com/danah-boyd/e/B00ENF5K44/ref=sr_ntt_srch_lnk_1?qid=1504539192&amp;sr=8-1" TargetMode="External"/><Relationship Id="rId667" Type="http://schemas.openxmlformats.org/officeDocument/2006/relationships/hyperlink" Target="https://ssrn.com/abstract=2821837" TargetMode="External"/><Relationship Id="rId303" Type="http://schemas.openxmlformats.org/officeDocument/2006/relationships/hyperlink" Target="https://twitter.com/KathAlbury" TargetMode="External"/><Relationship Id="rId424" Type="http://schemas.openxmlformats.org/officeDocument/2006/relationships/hyperlink" Target="https://twitter.com/KathAlbury" TargetMode="External"/><Relationship Id="rId545" Type="http://schemas.openxmlformats.org/officeDocument/2006/relationships/hyperlink" Target="https://www.amazon.com/Expect-Us-Communities-Political-Mobilization/dp/019933076X/ref=sr_1_1?s=books&amp;ie=UTF8&amp;qid=1504540666&amp;sr=1-1&amp;keywords=Expect+Us%3A+Online+Communities+%26+Political+Mobilization" TargetMode="External"/><Relationship Id="rId666" Type="http://schemas.openxmlformats.org/officeDocument/2006/relationships/hyperlink" Target="https://ssrn.com/abstract=2821837" TargetMode="External"/><Relationship Id="rId302" Type="http://schemas.openxmlformats.org/officeDocument/2006/relationships/hyperlink" Target="https://twitter.com/KathAlbury" TargetMode="External"/><Relationship Id="rId423" Type="http://schemas.openxmlformats.org/officeDocument/2006/relationships/hyperlink" Target="https://twitter.com/KathAlbury" TargetMode="External"/><Relationship Id="rId544" Type="http://schemas.openxmlformats.org/officeDocument/2006/relationships/hyperlink" Target="https://www.amazon.com/Data-Bigger-Better-Prickly-Paradigm/dp/0984201068/ref=sr_1_1?s=books&amp;ie=UTF8&amp;qid=1504540743&amp;sr=1-1&amp;keywords=genevieve+bell" TargetMode="External"/><Relationship Id="rId665" Type="http://schemas.openxmlformats.org/officeDocument/2006/relationships/hyperlink" Target="https://ssrn.com/abstract=2821837" TargetMode="External"/><Relationship Id="rId309" Type="http://schemas.openxmlformats.org/officeDocument/2006/relationships/hyperlink" Target="https://twitter.com/KathAlbury" TargetMode="External"/><Relationship Id="rId308" Type="http://schemas.openxmlformats.org/officeDocument/2006/relationships/hyperlink" Target="https://twitter.com/KathAlbury" TargetMode="External"/><Relationship Id="rId429" Type="http://schemas.openxmlformats.org/officeDocument/2006/relationships/hyperlink" Target="https://twitter.com/KathAlbury" TargetMode="External"/><Relationship Id="rId307" Type="http://schemas.openxmlformats.org/officeDocument/2006/relationships/hyperlink" Target="https://twitter.com/KathAlbury" TargetMode="External"/><Relationship Id="rId428" Type="http://schemas.openxmlformats.org/officeDocument/2006/relationships/hyperlink" Target="https://twitter.com/KathAlbury" TargetMode="External"/><Relationship Id="rId549" Type="http://schemas.openxmlformats.org/officeDocument/2006/relationships/hyperlink" Target="https://www.amazon.com/Alternative-Media-Handbook-Practice/dp/0415359651/ref=sr_1_1?s=books&amp;ie=UTF8&amp;qid=1504540489&amp;sr=1-1&amp;keywords=kate+coyer" TargetMode="External"/><Relationship Id="rId306" Type="http://schemas.openxmlformats.org/officeDocument/2006/relationships/hyperlink" Target="https://twitter.com/KathAlbury" TargetMode="External"/><Relationship Id="rId427" Type="http://schemas.openxmlformats.org/officeDocument/2006/relationships/hyperlink" Target="https://twitter.com/KathAlbury" TargetMode="External"/><Relationship Id="rId548" Type="http://schemas.openxmlformats.org/officeDocument/2006/relationships/hyperlink" Target="http://bit.ly/shadows-streets" TargetMode="External"/><Relationship Id="rId669" Type="http://schemas.openxmlformats.org/officeDocument/2006/relationships/hyperlink" Target="https://ssrn.com/abstract=2821837" TargetMode="External"/><Relationship Id="rId660" Type="http://schemas.openxmlformats.org/officeDocument/2006/relationships/hyperlink" Target="https://ssrn.com/abstract=2821837" TargetMode="External"/><Relationship Id="rId301" Type="http://schemas.openxmlformats.org/officeDocument/2006/relationships/hyperlink" Target="https://twitter.com/KathAlbury" TargetMode="External"/><Relationship Id="rId422" Type="http://schemas.openxmlformats.org/officeDocument/2006/relationships/hyperlink" Target="https://twitter.com/KathAlbury" TargetMode="External"/><Relationship Id="rId543" Type="http://schemas.openxmlformats.org/officeDocument/2006/relationships/hyperlink" Target="https://www.amazon.com/Personal-Connections-Digital-Media-Society-ebook/dp/B013K0FYRK/ref=sr_1_1?s=digital-text&amp;ie=UTF8&amp;qid=1504539298&amp;sr=1-1&amp;keywords=nancy+baym" TargetMode="External"/><Relationship Id="rId664" Type="http://schemas.openxmlformats.org/officeDocument/2006/relationships/hyperlink" Target="https://ssrn.com/abstract=2821837" TargetMode="External"/><Relationship Id="rId300" Type="http://schemas.openxmlformats.org/officeDocument/2006/relationships/hyperlink" Target="https://twitter.com/KathAlbury" TargetMode="External"/><Relationship Id="rId421" Type="http://schemas.openxmlformats.org/officeDocument/2006/relationships/hyperlink" Target="https://twitter.com/KathAlbury" TargetMode="External"/><Relationship Id="rId542" Type="http://schemas.openxmlformats.org/officeDocument/2006/relationships/hyperlink" Target="https://www.amazon.com/dp/B00FCQW7HG/ref=dp-kindle-redirect?_encoding=UTF8&amp;btkr=1" TargetMode="External"/><Relationship Id="rId663" Type="http://schemas.openxmlformats.org/officeDocument/2006/relationships/hyperlink" Target="https://ssrn.com/abstract=2821837" TargetMode="External"/><Relationship Id="rId420" Type="http://schemas.openxmlformats.org/officeDocument/2006/relationships/hyperlink" Target="https://twitter.com/KathAlbury" TargetMode="External"/><Relationship Id="rId541" Type="http://schemas.openxmlformats.org/officeDocument/2006/relationships/hyperlink" Target="https://docs.google.com/a/usc.edu/document/d/1Qx8JDqfuXoHwk4_1PZYWrZu3mmCsV_05Fe09AtJ9ozw/edit?usp=sharing" TargetMode="External"/><Relationship Id="rId662" Type="http://schemas.openxmlformats.org/officeDocument/2006/relationships/hyperlink" Target="https://ssrn.com/abstract=2821837" TargetMode="External"/><Relationship Id="rId540" Type="http://schemas.openxmlformats.org/officeDocument/2006/relationships/hyperlink" Target="https://www.amazon.com/Giving-Voice-Communication-Disability-Inequality-ebook/dp/B01N170VPU/ref=sr_1_1?s=digital-text&amp;ie=UTF8&amp;qid=1504541010&amp;sr=1-1&amp;keywords=meryl+alper" TargetMode="External"/><Relationship Id="rId661" Type="http://schemas.openxmlformats.org/officeDocument/2006/relationships/hyperlink" Target="https://ssrn.com/abstract=2821837" TargetMode="External"/><Relationship Id="rId415" Type="http://schemas.openxmlformats.org/officeDocument/2006/relationships/hyperlink" Target="https://twitter.com/KathAlbury" TargetMode="External"/><Relationship Id="rId536" Type="http://schemas.openxmlformats.org/officeDocument/2006/relationships/hyperlink" Target="https://twitter.com/carlynyst" TargetMode="External"/><Relationship Id="rId657" Type="http://schemas.openxmlformats.org/officeDocument/2006/relationships/hyperlink" Target="https://ssrn.com/abstract=2821837" TargetMode="External"/><Relationship Id="rId414" Type="http://schemas.openxmlformats.org/officeDocument/2006/relationships/hyperlink" Target="https://twitter.com/KathAlbury" TargetMode="External"/><Relationship Id="rId535" Type="http://schemas.openxmlformats.org/officeDocument/2006/relationships/hyperlink" Target="http://lydianicholas.com/" TargetMode="External"/><Relationship Id="rId656" Type="http://schemas.openxmlformats.org/officeDocument/2006/relationships/hyperlink" Target="https://ssrn.com/abstract=2821837" TargetMode="External"/><Relationship Id="rId413" Type="http://schemas.openxmlformats.org/officeDocument/2006/relationships/hyperlink" Target="https://twitter.com/KathAlbury" TargetMode="External"/><Relationship Id="rId534" Type="http://schemas.openxmlformats.org/officeDocument/2006/relationships/hyperlink" Target="https://netzpolitik.org/author/constanze/" TargetMode="External"/><Relationship Id="rId655" Type="http://schemas.openxmlformats.org/officeDocument/2006/relationships/hyperlink" Target="https://ssrn.com/abstract=2821837" TargetMode="External"/><Relationship Id="rId412" Type="http://schemas.openxmlformats.org/officeDocument/2006/relationships/hyperlink" Target="https://twitter.com/KathAlbury" TargetMode="External"/><Relationship Id="rId533" Type="http://schemas.openxmlformats.org/officeDocument/2006/relationships/hyperlink" Target="https://twitter.com/ablerism" TargetMode="External"/><Relationship Id="rId654" Type="http://schemas.openxmlformats.org/officeDocument/2006/relationships/hyperlink" Target="https://ssrn.com/abstract=2821837" TargetMode="External"/><Relationship Id="rId419" Type="http://schemas.openxmlformats.org/officeDocument/2006/relationships/hyperlink" Target="https://twitter.com/KathAlbury" TargetMode="External"/><Relationship Id="rId418" Type="http://schemas.openxmlformats.org/officeDocument/2006/relationships/hyperlink" Target="https://twitter.com/KathAlbury" TargetMode="External"/><Relationship Id="rId539" Type="http://schemas.openxmlformats.org/officeDocument/2006/relationships/hyperlink" Target="https://twitter.com/carlynyst" TargetMode="External"/><Relationship Id="rId417" Type="http://schemas.openxmlformats.org/officeDocument/2006/relationships/hyperlink" Target="https://twitter.com/KathAlbury" TargetMode="External"/><Relationship Id="rId538" Type="http://schemas.openxmlformats.org/officeDocument/2006/relationships/hyperlink" Target="https://twitter.com/carlynyst" TargetMode="External"/><Relationship Id="rId659" Type="http://schemas.openxmlformats.org/officeDocument/2006/relationships/hyperlink" Target="https://ssrn.com/abstract=2821837" TargetMode="External"/><Relationship Id="rId416" Type="http://schemas.openxmlformats.org/officeDocument/2006/relationships/hyperlink" Target="https://twitter.com/KathAlbury" TargetMode="External"/><Relationship Id="rId537" Type="http://schemas.openxmlformats.org/officeDocument/2006/relationships/hyperlink" Target="https://twitter.com/carlynyst" TargetMode="External"/><Relationship Id="rId658" Type="http://schemas.openxmlformats.org/officeDocument/2006/relationships/hyperlink" Target="https://ssrn.com/abstract=2821837" TargetMode="External"/><Relationship Id="rId411" Type="http://schemas.openxmlformats.org/officeDocument/2006/relationships/hyperlink" Target="https://twitter.com/KathAlbury" TargetMode="External"/><Relationship Id="rId532" Type="http://schemas.openxmlformats.org/officeDocument/2006/relationships/hyperlink" Target="https://twitter.com/katy_jordan" TargetMode="External"/><Relationship Id="rId653" Type="http://schemas.openxmlformats.org/officeDocument/2006/relationships/hyperlink" Target="https://ssrn.com/abstract=2821837" TargetMode="External"/><Relationship Id="rId410" Type="http://schemas.openxmlformats.org/officeDocument/2006/relationships/hyperlink" Target="https://twitter.com/KathAlbury" TargetMode="External"/><Relationship Id="rId531" Type="http://schemas.openxmlformats.org/officeDocument/2006/relationships/hyperlink" Target="https://twitter.com/hauspa" TargetMode="External"/><Relationship Id="rId652" Type="http://schemas.openxmlformats.org/officeDocument/2006/relationships/hyperlink" Target="https://ssrn.com/abstract=2821837" TargetMode="External"/><Relationship Id="rId530" Type="http://schemas.openxmlformats.org/officeDocument/2006/relationships/hyperlink" Target="https://twitter.com/MadelineAshby" TargetMode="External"/><Relationship Id="rId651" Type="http://schemas.openxmlformats.org/officeDocument/2006/relationships/hyperlink" Target="https://ssrn.com/abstract=2821837" TargetMode="External"/><Relationship Id="rId650" Type="http://schemas.openxmlformats.org/officeDocument/2006/relationships/hyperlink" Target="https://ssrn.com/abstract=2821837" TargetMode="External"/><Relationship Id="rId206" Type="http://schemas.openxmlformats.org/officeDocument/2006/relationships/hyperlink" Target="https://twitter.com/KathAlbury" TargetMode="External"/><Relationship Id="rId327" Type="http://schemas.openxmlformats.org/officeDocument/2006/relationships/hyperlink" Target="https://twitter.com/KathAlbury" TargetMode="External"/><Relationship Id="rId448" Type="http://schemas.openxmlformats.org/officeDocument/2006/relationships/hyperlink" Target="https://twitter.com/agaleszczynski" TargetMode="External"/><Relationship Id="rId569" Type="http://schemas.openxmlformats.org/officeDocument/2006/relationships/hyperlink" Target="https://www.upress.umn.edu/book-division/books/reading-writing-interfaces" TargetMode="External"/><Relationship Id="rId205" Type="http://schemas.openxmlformats.org/officeDocument/2006/relationships/hyperlink" Target="https://twitter.com/KathAlbury" TargetMode="External"/><Relationship Id="rId326" Type="http://schemas.openxmlformats.org/officeDocument/2006/relationships/hyperlink" Target="https://twitter.com/KathAlbury" TargetMode="External"/><Relationship Id="rId447" Type="http://schemas.openxmlformats.org/officeDocument/2006/relationships/hyperlink" Target="https://twitter.com/KathAlbury" TargetMode="External"/><Relationship Id="rId568" Type="http://schemas.openxmlformats.org/officeDocument/2006/relationships/hyperlink" Target="https://www.upress.umn.edu/book-division/books/reading-writing-interfaces" TargetMode="External"/><Relationship Id="rId689" Type="http://schemas.openxmlformats.org/officeDocument/2006/relationships/hyperlink" Target="https://mitpress.mit.edu/books/why-we-cant-have-nice-things" TargetMode="External"/><Relationship Id="rId204" Type="http://schemas.openxmlformats.org/officeDocument/2006/relationships/hyperlink" Target="https://twitter.com/KathAlbury" TargetMode="External"/><Relationship Id="rId325" Type="http://schemas.openxmlformats.org/officeDocument/2006/relationships/hyperlink" Target="https://twitter.com/KathAlbury" TargetMode="External"/><Relationship Id="rId446" Type="http://schemas.openxmlformats.org/officeDocument/2006/relationships/hyperlink" Target="https://twitter.com/KathAlbury" TargetMode="External"/><Relationship Id="rId567" Type="http://schemas.openxmlformats.org/officeDocument/2006/relationships/hyperlink" Target="https://www.upress.umn.edu/book-division/books/reading-writing-interfaces" TargetMode="External"/><Relationship Id="rId688" Type="http://schemas.openxmlformats.org/officeDocument/2006/relationships/hyperlink" Target="https://mitpress.mit.edu/books/why-we-cant-have-nice-things" TargetMode="External"/><Relationship Id="rId203" Type="http://schemas.openxmlformats.org/officeDocument/2006/relationships/hyperlink" Target="https://twitter.com/KathAlbury" TargetMode="External"/><Relationship Id="rId324" Type="http://schemas.openxmlformats.org/officeDocument/2006/relationships/hyperlink" Target="https://twitter.com/KathAlbury" TargetMode="External"/><Relationship Id="rId445" Type="http://schemas.openxmlformats.org/officeDocument/2006/relationships/hyperlink" Target="https://twitter.com/KathAlbury" TargetMode="External"/><Relationship Id="rId566" Type="http://schemas.openxmlformats.org/officeDocument/2006/relationships/hyperlink" Target="https://www.amazon.com/Restricted-Access-Disability-Participation-Postmillennial/dp/1479853437" TargetMode="External"/><Relationship Id="rId687" Type="http://schemas.openxmlformats.org/officeDocument/2006/relationships/hyperlink" Target="http://journal.code4lib.org/articles/10425" TargetMode="External"/><Relationship Id="rId209" Type="http://schemas.openxmlformats.org/officeDocument/2006/relationships/hyperlink" Target="https://twitter.com/KathAlbury" TargetMode="External"/><Relationship Id="rId208" Type="http://schemas.openxmlformats.org/officeDocument/2006/relationships/hyperlink" Target="https://twitter.com/KathAlbury" TargetMode="External"/><Relationship Id="rId329" Type="http://schemas.openxmlformats.org/officeDocument/2006/relationships/hyperlink" Target="https://twitter.com/KathAlbury" TargetMode="External"/><Relationship Id="rId207" Type="http://schemas.openxmlformats.org/officeDocument/2006/relationships/hyperlink" Target="https://twitter.com/KathAlbury" TargetMode="External"/><Relationship Id="rId328" Type="http://schemas.openxmlformats.org/officeDocument/2006/relationships/hyperlink" Target="https://twitter.com/KathAlbury" TargetMode="External"/><Relationship Id="rId449" Type="http://schemas.openxmlformats.org/officeDocument/2006/relationships/hyperlink" Target="https://twitter.com/LizzieCIRich" TargetMode="External"/><Relationship Id="rId440" Type="http://schemas.openxmlformats.org/officeDocument/2006/relationships/hyperlink" Target="https://twitter.com/KathAlbury" TargetMode="External"/><Relationship Id="rId561" Type="http://schemas.openxmlformats.org/officeDocument/2006/relationships/hyperlink" Target="https://www.amazon.com/Global-War-Internet-Governance/dp/0300181353" TargetMode="External"/><Relationship Id="rId682" Type="http://schemas.openxmlformats.org/officeDocument/2006/relationships/hyperlink" Target="http://oro.open.ac.uk/view/person/bla7.html" TargetMode="External"/><Relationship Id="rId560" Type="http://schemas.openxmlformats.org/officeDocument/2006/relationships/hyperlink" Target="https://www.versobooks.com/books/1991-crowds-and-party" TargetMode="External"/><Relationship Id="rId681" Type="http://schemas.openxmlformats.org/officeDocument/2006/relationships/hyperlink" Target="http://oro.open.ac.uk/view/person/lap73.html" TargetMode="External"/><Relationship Id="rId680" Type="http://schemas.openxmlformats.org/officeDocument/2006/relationships/hyperlink" Target="https://jwernimont.com/2016/06/11/vibrant-lives-presents-the-living-net/" TargetMode="External"/><Relationship Id="rId202" Type="http://schemas.openxmlformats.org/officeDocument/2006/relationships/hyperlink" Target="https://twitter.com/KathAlbury" TargetMode="External"/><Relationship Id="rId323" Type="http://schemas.openxmlformats.org/officeDocument/2006/relationships/hyperlink" Target="https://twitter.com/KathAlbury" TargetMode="External"/><Relationship Id="rId444" Type="http://schemas.openxmlformats.org/officeDocument/2006/relationships/hyperlink" Target="https://twitter.com/KathAlbury" TargetMode="External"/><Relationship Id="rId565" Type="http://schemas.openxmlformats.org/officeDocument/2006/relationships/hyperlink" Target="https://www.amazon.com/dp/B00WHBKQU4/ref=dp-kindle-redirect?_encoding=UTF8&amp;btkr=1" TargetMode="External"/><Relationship Id="rId686" Type="http://schemas.openxmlformats.org/officeDocument/2006/relationships/hyperlink" Target="http://jilltxt.net/txt/Biometric-citizens.pdf" TargetMode="External"/><Relationship Id="rId201" Type="http://schemas.openxmlformats.org/officeDocument/2006/relationships/hyperlink" Target="https://twitter.com/KathAlbury" TargetMode="External"/><Relationship Id="rId322" Type="http://schemas.openxmlformats.org/officeDocument/2006/relationships/hyperlink" Target="https://twitter.com/KathAlbury" TargetMode="External"/><Relationship Id="rId443" Type="http://schemas.openxmlformats.org/officeDocument/2006/relationships/hyperlink" Target="https://twitter.com/KathAlbury" TargetMode="External"/><Relationship Id="rId564" Type="http://schemas.openxmlformats.org/officeDocument/2006/relationships/hyperlink" Target="https://www.amazon.com/dp/B071SHJ98H/ref=dp-kindle-redirect?_encoding=UTF8&amp;btkr=1" TargetMode="External"/><Relationship Id="rId685" Type="http://schemas.openxmlformats.org/officeDocument/2006/relationships/hyperlink" Target="http://oro.open.ac.uk/46371/" TargetMode="External"/><Relationship Id="rId200" Type="http://schemas.openxmlformats.org/officeDocument/2006/relationships/hyperlink" Target="https://twitter.com/KathAlbury" TargetMode="External"/><Relationship Id="rId321" Type="http://schemas.openxmlformats.org/officeDocument/2006/relationships/hyperlink" Target="https://twitter.com/KathAlbury" TargetMode="External"/><Relationship Id="rId442" Type="http://schemas.openxmlformats.org/officeDocument/2006/relationships/hyperlink" Target="https://twitter.com/KathAlbury" TargetMode="External"/><Relationship Id="rId563" Type="http://schemas.openxmlformats.org/officeDocument/2006/relationships/hyperlink" Target="https://www.amazon.com/Feminist-Surveillance-Studies-Rachel-Dubrofsky/dp/0822358921/ref=sr_1_1?ie=UTF8&amp;qid=1504545128&amp;sr=8-1&amp;keywords=feminist+surveillance+studies" TargetMode="External"/><Relationship Id="rId684" Type="http://schemas.openxmlformats.org/officeDocument/2006/relationships/hyperlink" Target="http://oro.open.ac.uk/46371/" TargetMode="External"/><Relationship Id="rId320" Type="http://schemas.openxmlformats.org/officeDocument/2006/relationships/hyperlink" Target="https://twitter.com/KathAlbury" TargetMode="External"/><Relationship Id="rId441" Type="http://schemas.openxmlformats.org/officeDocument/2006/relationships/hyperlink" Target="https://twitter.com/KathAlbury" TargetMode="External"/><Relationship Id="rId562" Type="http://schemas.openxmlformats.org/officeDocument/2006/relationships/hyperlink" Target="https://www.amazon.com/Rogue-Archives-Digital-Cultural-Memory/dp/0262034662/ref=la_B00EU3SOOW_1_1?s=books&amp;ie=UTF8&amp;qid=1504617611&amp;sr=1-1" TargetMode="External"/><Relationship Id="rId683" Type="http://schemas.openxmlformats.org/officeDocument/2006/relationships/hyperlink" Target="http://oro.open.ac.uk/view/person/bla7.html" TargetMode="External"/><Relationship Id="rId316" Type="http://schemas.openxmlformats.org/officeDocument/2006/relationships/hyperlink" Target="https://twitter.com/KathAlbury" TargetMode="External"/><Relationship Id="rId437" Type="http://schemas.openxmlformats.org/officeDocument/2006/relationships/hyperlink" Target="https://twitter.com/KathAlbury" TargetMode="External"/><Relationship Id="rId558" Type="http://schemas.openxmlformats.org/officeDocument/2006/relationships/hyperlink" Target="https://www.amazon.com/Cyber-Racism-Supremacy-Perspectives-Multiracial/dp/0742561585/ref=sr_1_1?s=books&amp;ie=UTF8&amp;qid=1504540119&amp;sr=1-1&amp;keywords=jessie+daniels" TargetMode="External"/><Relationship Id="rId679" Type="http://schemas.openxmlformats.org/officeDocument/2006/relationships/hyperlink" Target="https://papers.ssrn.com/sol3/cf_dev/AbsByAuth.cfm?per_id=1848279" TargetMode="External"/><Relationship Id="rId315" Type="http://schemas.openxmlformats.org/officeDocument/2006/relationships/hyperlink" Target="https://twitter.com/KathAlbury" TargetMode="External"/><Relationship Id="rId436" Type="http://schemas.openxmlformats.org/officeDocument/2006/relationships/hyperlink" Target="https://twitter.com/KathAlbury" TargetMode="External"/><Relationship Id="rId557" Type="http://schemas.openxmlformats.org/officeDocument/2006/relationships/hyperlink" Target="https://www.amazon.com/Cyber-Racism-Supremacy-Perspectives-Multiracial/dp/0742561585/ref=sr_1_1?s=books&amp;ie=UTF8&amp;qid=1504540119&amp;sr=1-1&amp;keywords=jessie+daniels" TargetMode="External"/><Relationship Id="rId678" Type="http://schemas.openxmlformats.org/officeDocument/2006/relationships/hyperlink" Target="https://papers.ssrn.com/sol3/papers.cfm?abstract_id=2466708" TargetMode="External"/><Relationship Id="rId314" Type="http://schemas.openxmlformats.org/officeDocument/2006/relationships/hyperlink" Target="https://twitter.com/KathAlbury" TargetMode="External"/><Relationship Id="rId435" Type="http://schemas.openxmlformats.org/officeDocument/2006/relationships/hyperlink" Target="https://twitter.com/KathAlbury" TargetMode="External"/><Relationship Id="rId556" Type="http://schemas.openxmlformats.org/officeDocument/2006/relationships/hyperlink" Target="https://www.routledge.com/Global-Justice-and-the-Politics-of-Information-The-struggle-over-knowledge/Croeser/p/book/9780415710978" TargetMode="External"/><Relationship Id="rId677" Type="http://schemas.openxmlformats.org/officeDocument/2006/relationships/hyperlink" Target="https://medium.com/@blaurel/what-is-virtual-reality-77b876d829ba" TargetMode="External"/><Relationship Id="rId313" Type="http://schemas.openxmlformats.org/officeDocument/2006/relationships/hyperlink" Target="https://twitter.com/KathAlbury" TargetMode="External"/><Relationship Id="rId434" Type="http://schemas.openxmlformats.org/officeDocument/2006/relationships/hyperlink" Target="https://twitter.com/KathAlbury" TargetMode="External"/><Relationship Id="rId555" Type="http://schemas.openxmlformats.org/officeDocument/2006/relationships/hyperlink" Target="https://www.amazon.com/dp/B00AMYGFXK/ref=dp-kindle-redirect?_encoding=UTF8&amp;btkr=1" TargetMode="External"/><Relationship Id="rId676" Type="http://schemas.openxmlformats.org/officeDocument/2006/relationships/hyperlink" Target="http://journals.sagepub.com/doi/abs/10.1177/1461444816688457" TargetMode="External"/><Relationship Id="rId319" Type="http://schemas.openxmlformats.org/officeDocument/2006/relationships/hyperlink" Target="https://twitter.com/KathAlbury" TargetMode="External"/><Relationship Id="rId318" Type="http://schemas.openxmlformats.org/officeDocument/2006/relationships/hyperlink" Target="https://twitter.com/KathAlbury" TargetMode="External"/><Relationship Id="rId439" Type="http://schemas.openxmlformats.org/officeDocument/2006/relationships/hyperlink" Target="https://twitter.com/KathAlbury" TargetMode="External"/><Relationship Id="rId317" Type="http://schemas.openxmlformats.org/officeDocument/2006/relationships/hyperlink" Target="https://twitter.com/KathAlbury" TargetMode="External"/><Relationship Id="rId438" Type="http://schemas.openxmlformats.org/officeDocument/2006/relationships/hyperlink" Target="https://twitter.com/KathAlbury" TargetMode="External"/><Relationship Id="rId559" Type="http://schemas.openxmlformats.org/officeDocument/2006/relationships/hyperlink" Target="https://policypress.co.uk/digital-sociologies" TargetMode="External"/><Relationship Id="rId550" Type="http://schemas.openxmlformats.org/officeDocument/2006/relationships/hyperlink" Target="https://www.amazon.com/Updating-Remain-Same-Habitual-Media-ebook/dp/B01GIZ6DR4/ref=sr_1_1?s=books&amp;ie=UTF8&amp;qid=1504539964&amp;sr=1-1&amp;keywords=wendy+chun" TargetMode="External"/><Relationship Id="rId671" Type="http://schemas.openxmlformats.org/officeDocument/2006/relationships/hyperlink" Target="https://www.cigionline.org/publications/digital-trade-imbalance-and-its-implications-internet-governance" TargetMode="External"/><Relationship Id="rId670" Type="http://schemas.openxmlformats.org/officeDocument/2006/relationships/hyperlink" Target="https://ssrn.com/abstract=2821837" TargetMode="External"/><Relationship Id="rId312" Type="http://schemas.openxmlformats.org/officeDocument/2006/relationships/hyperlink" Target="https://twitter.com/KathAlbury" TargetMode="External"/><Relationship Id="rId433" Type="http://schemas.openxmlformats.org/officeDocument/2006/relationships/hyperlink" Target="https://twitter.com/KathAlbury" TargetMode="External"/><Relationship Id="rId554" Type="http://schemas.openxmlformats.org/officeDocument/2006/relationships/hyperlink" Target="https://www.amazon.co.uk/Global-Cultures-Contestation-Sustainability-Globalization/dp/3319639811/ref=sr_1_1?ie=UTF8&amp;qid=1504618149&amp;sr=8-1&amp;keywords=thomas+poell+celikates" TargetMode="External"/><Relationship Id="rId675" Type="http://schemas.openxmlformats.org/officeDocument/2006/relationships/hyperlink" Target="http://journals.sagepub.com/doi/abs/10.1177/1461444815608807" TargetMode="External"/><Relationship Id="rId311" Type="http://schemas.openxmlformats.org/officeDocument/2006/relationships/hyperlink" Target="https://twitter.com/KathAlbury" TargetMode="External"/><Relationship Id="rId432" Type="http://schemas.openxmlformats.org/officeDocument/2006/relationships/hyperlink" Target="https://twitter.com/KathAlbury" TargetMode="External"/><Relationship Id="rId553" Type="http://schemas.openxmlformats.org/officeDocument/2006/relationships/hyperlink" Target="https://ssrn.com/abstract=2976414" TargetMode="External"/><Relationship Id="rId674" Type="http://schemas.openxmlformats.org/officeDocument/2006/relationships/hyperlink" Target="http://www.annualreviews.org/doi/abs/10.1146/annurev-anthro-102116-041300?journalCode=anthro" TargetMode="External"/><Relationship Id="rId310" Type="http://schemas.openxmlformats.org/officeDocument/2006/relationships/hyperlink" Target="https://twitter.com/KathAlbury" TargetMode="External"/><Relationship Id="rId431" Type="http://schemas.openxmlformats.org/officeDocument/2006/relationships/hyperlink" Target="https://twitter.com/KathAlbury" TargetMode="External"/><Relationship Id="rId552" Type="http://schemas.openxmlformats.org/officeDocument/2006/relationships/hyperlink" Target="https://www.amazon.com/Crimes-Cyberspace-Danielle-Keats-Citron-ebook/dp/B00NEFS9YC/ref=sr_1_1?s=books&amp;ie=UTF8&amp;qid=1504539722&amp;sr=1-1&amp;keywords=danielle+citron" TargetMode="External"/><Relationship Id="rId673" Type="http://schemas.openxmlformats.org/officeDocument/2006/relationships/hyperlink" Target="https://papers.ssrn.com/sol3/papers.cfm?abstract_id=2746211" TargetMode="External"/><Relationship Id="rId430" Type="http://schemas.openxmlformats.org/officeDocument/2006/relationships/hyperlink" Target="https://twitter.com/KathAlbury" TargetMode="External"/><Relationship Id="rId551" Type="http://schemas.openxmlformats.org/officeDocument/2006/relationships/hyperlink" Target="https://www.amazon.com/Hacker-Hoaxer-Whistleblower-Spy-Faces-ebook/dp/B00K9MK1WQ/ref=sr_1_1?ie=UTF8&amp;qid=1504539261&amp;sr=8-1&amp;keywords=gabriella+coleman" TargetMode="External"/><Relationship Id="rId672" Type="http://schemas.openxmlformats.org/officeDocument/2006/relationships/hyperlink" Target="http://ieeexplore.ieee.org/xpls/abs_all.jsp?arnumber=7194938" TargetMode="External"/></Relationships>
</file>